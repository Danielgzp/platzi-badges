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1D54A" w14:textId="4FCBDD84" w:rsidR="006A71C5" w:rsidRDefault="006A71C5" w:rsidP="006A71C5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6A71C5">
        <w:rPr>
          <w:b/>
          <w:bCs/>
          <w:sz w:val="24"/>
          <w:szCs w:val="24"/>
          <w:lang w:val="en-US"/>
        </w:rPr>
        <w:t>Curso</w:t>
      </w:r>
      <w:proofErr w:type="spellEnd"/>
      <w:r w:rsidRPr="006A71C5">
        <w:rPr>
          <w:b/>
          <w:bCs/>
          <w:sz w:val="24"/>
          <w:szCs w:val="24"/>
          <w:lang w:val="en-US"/>
        </w:rPr>
        <w:t xml:space="preserve"> React.js</w:t>
      </w:r>
    </w:p>
    <w:p w14:paraId="0AE63928" w14:textId="77777777" w:rsidR="006A71C5" w:rsidRPr="006A71C5" w:rsidRDefault="006A71C5" w:rsidP="006A71C5">
      <w:pPr>
        <w:jc w:val="center"/>
        <w:rPr>
          <w:b/>
          <w:bCs/>
          <w:sz w:val="24"/>
          <w:szCs w:val="24"/>
        </w:rPr>
      </w:pPr>
      <w:proofErr w:type="spellStart"/>
      <w:r w:rsidRPr="006A71C5">
        <w:rPr>
          <w:b/>
          <w:bCs/>
          <w:sz w:val="24"/>
          <w:szCs w:val="24"/>
        </w:rPr>
        <w:t>ReactDOM.render</w:t>
      </w:r>
      <w:proofErr w:type="spellEnd"/>
    </w:p>
    <w:p w14:paraId="627FA8B1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> y </w:t>
      </w:r>
      <w:proofErr w:type="spellStart"/>
      <w:r w:rsidRPr="006A71C5">
        <w:rPr>
          <w:sz w:val="24"/>
          <w:szCs w:val="24"/>
        </w:rPr>
        <w:t>ReactDOM</w:t>
      </w:r>
      <w:proofErr w:type="spellEnd"/>
      <w:r w:rsidRPr="006A71C5">
        <w:rPr>
          <w:sz w:val="24"/>
          <w:szCs w:val="24"/>
        </w:rPr>
        <w:t> trabajarán en conjunto.</w:t>
      </w:r>
    </w:p>
    <w:p w14:paraId="567785F6" w14:textId="77777777" w:rsidR="006A71C5" w:rsidRPr="006A71C5" w:rsidRDefault="006A71C5" w:rsidP="006A71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 xml:space="preserve"> como análogo a </w:t>
      </w:r>
      <w:proofErr w:type="spellStart"/>
      <w:r w:rsidRPr="006A71C5">
        <w:rPr>
          <w:sz w:val="24"/>
          <w:szCs w:val="24"/>
        </w:rPr>
        <w:t>createElement</w:t>
      </w:r>
      <w:proofErr w:type="spellEnd"/>
    </w:p>
    <w:p w14:paraId="425B0B47" w14:textId="77777777" w:rsidR="006A71C5" w:rsidRPr="006A71C5" w:rsidRDefault="006A71C5" w:rsidP="006A71C5">
      <w:pPr>
        <w:numPr>
          <w:ilvl w:val="1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ReactDOM</w:t>
      </w:r>
      <w:proofErr w:type="spellEnd"/>
      <w:r w:rsidRPr="006A71C5">
        <w:rPr>
          <w:sz w:val="24"/>
          <w:szCs w:val="24"/>
        </w:rPr>
        <w:t xml:space="preserve"> a </w:t>
      </w:r>
      <w:proofErr w:type="spellStart"/>
      <w:r w:rsidRPr="006A71C5">
        <w:rPr>
          <w:sz w:val="24"/>
          <w:szCs w:val="24"/>
        </w:rPr>
        <w:t>appendChild</w:t>
      </w:r>
      <w:proofErr w:type="spellEnd"/>
    </w:p>
    <w:p w14:paraId="39CC85A0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6A71C5">
        <w:rPr>
          <w:sz w:val="24"/>
          <w:szCs w:val="24"/>
        </w:rPr>
        <w:t>ReactDOM.render</w:t>
      </w:r>
      <w:proofErr w:type="spellEnd"/>
      <w:r w:rsidRPr="006A71C5">
        <w:rPr>
          <w:sz w:val="24"/>
          <w:szCs w:val="24"/>
        </w:rPr>
        <w:t>() toma dos argumentos: Qué queremos renderizar y dónde lo queremos renderizar.</w:t>
      </w:r>
    </w:p>
    <w:p w14:paraId="762F1500" w14:textId="77777777" w:rsidR="006A71C5" w:rsidRPr="006A71C5" w:rsidRDefault="006A71C5" w:rsidP="006A71C5">
      <w:pPr>
        <w:numPr>
          <w:ilvl w:val="0"/>
          <w:numId w:val="1"/>
        </w:numPr>
        <w:rPr>
          <w:sz w:val="24"/>
          <w:szCs w:val="24"/>
        </w:rPr>
      </w:pPr>
      <w:r w:rsidRPr="006A71C5">
        <w:rPr>
          <w:sz w:val="24"/>
          <w:szCs w:val="24"/>
        </w:rPr>
        <w:t>Siempre que escribas JSX es requisito importar </w:t>
      </w:r>
      <w:proofErr w:type="spellStart"/>
      <w:r w:rsidRPr="006A71C5">
        <w:rPr>
          <w:sz w:val="24"/>
          <w:szCs w:val="24"/>
        </w:rPr>
        <w:t>React</w:t>
      </w:r>
      <w:proofErr w:type="spellEnd"/>
      <w:r w:rsidRPr="006A71C5">
        <w:rPr>
          <w:sz w:val="24"/>
          <w:szCs w:val="24"/>
        </w:rPr>
        <w:t>.</w:t>
      </w:r>
    </w:p>
    <w:p w14:paraId="5AFDE818" w14:textId="04307C2B" w:rsidR="006A71C5" w:rsidRDefault="00251201" w:rsidP="00251201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JSX</w:t>
      </w:r>
    </w:p>
    <w:p w14:paraId="512DAC36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JSX es una extensión de JavaScript creada por Facebook para el uso con la biblioteca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. Sirve de preprocesador (como </w:t>
      </w:r>
      <w:proofErr w:type="spellStart"/>
      <w:r w:rsidRPr="00251201">
        <w:rPr>
          <w:sz w:val="24"/>
          <w:szCs w:val="24"/>
        </w:rPr>
        <w:t>Sass</w:t>
      </w:r>
      <w:proofErr w:type="spellEnd"/>
      <w:r w:rsidRPr="00251201">
        <w:rPr>
          <w:sz w:val="24"/>
          <w:szCs w:val="24"/>
        </w:rPr>
        <w:t xml:space="preserve"> o </w:t>
      </w:r>
      <w:proofErr w:type="spellStart"/>
      <w:r w:rsidRPr="00251201">
        <w:rPr>
          <w:sz w:val="24"/>
          <w:szCs w:val="24"/>
        </w:rPr>
        <w:t>Stylus</w:t>
      </w:r>
      <w:proofErr w:type="spellEnd"/>
      <w:r w:rsidRPr="00251201">
        <w:rPr>
          <w:sz w:val="24"/>
          <w:szCs w:val="24"/>
        </w:rPr>
        <w:t xml:space="preserve"> a CSS) y transforma el código generado con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a JavaScript.</w:t>
      </w:r>
    </w:p>
    <w:p w14:paraId="603483DC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JSX tiene su alternativa que es </w:t>
      </w:r>
      <w:proofErr w:type="spellStart"/>
      <w:r w:rsidRPr="00251201">
        <w:rPr>
          <w:sz w:val="24"/>
          <w:szCs w:val="24"/>
        </w:rPr>
        <w:t>React.createElement</w:t>
      </w:r>
      <w:proofErr w:type="spellEnd"/>
      <w:r w:rsidRPr="00251201">
        <w:rPr>
          <w:sz w:val="24"/>
          <w:szCs w:val="24"/>
        </w:rPr>
        <w:t> pero es preferible JSX porque es mucho más legible y expresivo. Ambos tienen el mismo poder y la misma capacidad.</w:t>
      </w:r>
    </w:p>
    <w:p w14:paraId="59B36C82" w14:textId="77777777" w:rsidR="00251201" w:rsidRPr="00251201" w:rsidRDefault="00251201" w:rsidP="00251201">
      <w:pPr>
        <w:rPr>
          <w:sz w:val="24"/>
          <w:szCs w:val="24"/>
        </w:rPr>
      </w:pPr>
      <w:proofErr w:type="spellStart"/>
      <w:r w:rsidRPr="00251201">
        <w:rPr>
          <w:sz w:val="24"/>
          <w:szCs w:val="24"/>
        </w:rPr>
        <w:t>React.createElement</w:t>
      </w:r>
      <w:proofErr w:type="spellEnd"/>
      <w:r w:rsidRPr="00251201">
        <w:rPr>
          <w:sz w:val="24"/>
          <w:szCs w:val="24"/>
        </w:rPr>
        <w:t> recibe 3 argumentos:</w:t>
      </w:r>
    </w:p>
    <w:p w14:paraId="53568C0B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El tipo de elemento que estamos creando</w:t>
      </w:r>
    </w:p>
    <w:p w14:paraId="3A477383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sus atributos o </w:t>
      </w:r>
      <w:proofErr w:type="spellStart"/>
      <w:r w:rsidRPr="00251201">
        <w:rPr>
          <w:i/>
          <w:iCs/>
          <w:sz w:val="24"/>
          <w:szCs w:val="24"/>
        </w:rPr>
        <w:t>props</w:t>
      </w:r>
      <w:proofErr w:type="spellEnd"/>
    </w:p>
    <w:p w14:paraId="6227498C" w14:textId="77777777" w:rsidR="00251201" w:rsidRPr="00251201" w:rsidRDefault="00251201" w:rsidP="00251201">
      <w:pPr>
        <w:numPr>
          <w:ilvl w:val="0"/>
          <w:numId w:val="2"/>
        </w:numPr>
        <w:rPr>
          <w:sz w:val="24"/>
          <w:szCs w:val="24"/>
        </w:rPr>
      </w:pPr>
      <w:r w:rsidRPr="00251201">
        <w:rPr>
          <w:sz w:val="24"/>
          <w:szCs w:val="24"/>
        </w:rPr>
        <w:t>y el </w:t>
      </w:r>
      <w:proofErr w:type="spellStart"/>
      <w:r w:rsidRPr="00251201">
        <w:rPr>
          <w:i/>
          <w:iCs/>
          <w:sz w:val="24"/>
          <w:szCs w:val="24"/>
        </w:rPr>
        <w:t>children</w:t>
      </w:r>
      <w:proofErr w:type="spellEnd"/>
      <w:r w:rsidRPr="00251201">
        <w:rPr>
          <w:sz w:val="24"/>
          <w:szCs w:val="24"/>
        </w:rPr>
        <w:t> que es el contenido.</w:t>
      </w:r>
    </w:p>
    <w:p w14:paraId="183D5B59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Ejemplo:</w:t>
      </w:r>
      <w:r w:rsidRPr="00251201">
        <w:rPr>
          <w:sz w:val="24"/>
          <w:szCs w:val="24"/>
        </w:rPr>
        <w:br/>
      </w:r>
      <w:proofErr w:type="spellStart"/>
      <w:r w:rsidRPr="00251201">
        <w:rPr>
          <w:sz w:val="24"/>
          <w:szCs w:val="24"/>
        </w:rPr>
        <w:t>React.createElement</w:t>
      </w:r>
      <w:proofErr w:type="spellEnd"/>
      <w:r w:rsidRPr="00251201">
        <w:rPr>
          <w:sz w:val="24"/>
          <w:szCs w:val="24"/>
        </w:rPr>
        <w:t xml:space="preserve">(‘a’, { </w:t>
      </w:r>
      <w:proofErr w:type="spellStart"/>
      <w:r w:rsidRPr="00251201">
        <w:rPr>
          <w:sz w:val="24"/>
          <w:szCs w:val="24"/>
        </w:rPr>
        <w:t>href</w:t>
      </w:r>
      <w:proofErr w:type="spellEnd"/>
      <w:r w:rsidRPr="00251201">
        <w:rPr>
          <w:sz w:val="24"/>
          <w:szCs w:val="24"/>
        </w:rPr>
        <w:t xml:space="preserve">: ‘https://platzi.com’ }, ‘Ir a </w:t>
      </w:r>
      <w:proofErr w:type="spellStart"/>
      <w:r w:rsidRPr="00251201">
        <w:rPr>
          <w:sz w:val="24"/>
          <w:szCs w:val="24"/>
        </w:rPr>
        <w:t>Platzi</w:t>
      </w:r>
      <w:proofErr w:type="spellEnd"/>
      <w:r w:rsidRPr="00251201">
        <w:rPr>
          <w:sz w:val="24"/>
          <w:szCs w:val="24"/>
        </w:rPr>
        <w:t>’);</w:t>
      </w:r>
    </w:p>
    <w:p w14:paraId="04E636DC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En JSX se utilizan las llaves para introducir variables o expresiones de </w:t>
      </w:r>
      <w:proofErr w:type="spellStart"/>
      <w:r w:rsidRPr="00251201">
        <w:rPr>
          <w:sz w:val="24"/>
          <w:szCs w:val="24"/>
        </w:rPr>
        <w:t>Javascript</w:t>
      </w:r>
      <w:proofErr w:type="spellEnd"/>
      <w:r w:rsidRPr="00251201">
        <w:rPr>
          <w:sz w:val="24"/>
          <w:szCs w:val="24"/>
        </w:rPr>
        <w:t>. Lo que sea que esté adentro se va a evaluar y su resultado se mostrará en pantalla.</w:t>
      </w:r>
    </w:p>
    <w:p w14:paraId="0ED33B04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Las expresiones pueden ser llamadas a otras funciones, cálculos matemáticos, etc. Si las expresiones son false, 0, </w:t>
      </w:r>
      <w:proofErr w:type="spellStart"/>
      <w:r w:rsidRPr="00251201">
        <w:rPr>
          <w:sz w:val="24"/>
          <w:szCs w:val="24"/>
        </w:rPr>
        <w:t>null</w:t>
      </w:r>
      <w:proofErr w:type="spellEnd"/>
      <w:r w:rsidRPr="00251201">
        <w:rPr>
          <w:sz w:val="24"/>
          <w:szCs w:val="24"/>
        </w:rPr>
        <w:t xml:space="preserve">, </w:t>
      </w:r>
      <w:proofErr w:type="spellStart"/>
      <w:r w:rsidRPr="00251201">
        <w:rPr>
          <w:sz w:val="24"/>
          <w:szCs w:val="24"/>
        </w:rPr>
        <w:t>undefined</w:t>
      </w:r>
      <w:proofErr w:type="spellEnd"/>
      <w:r w:rsidRPr="00251201">
        <w:rPr>
          <w:sz w:val="24"/>
          <w:szCs w:val="24"/>
        </w:rPr>
        <w:t>, entre otros, no se verán.</w:t>
      </w:r>
    </w:p>
    <w:p w14:paraId="0601736A" w14:textId="77777777" w:rsidR="00251201" w:rsidRPr="00251201" w:rsidRDefault="00251201" w:rsidP="00251201">
      <w:pPr>
        <w:jc w:val="center"/>
        <w:rPr>
          <w:b/>
          <w:bCs/>
          <w:sz w:val="24"/>
          <w:szCs w:val="24"/>
        </w:rPr>
      </w:pPr>
      <w:r w:rsidRPr="00251201">
        <w:rPr>
          <w:b/>
          <w:bCs/>
          <w:sz w:val="24"/>
          <w:szCs w:val="24"/>
        </w:rPr>
        <w:t>¿Qué es un componente?</w:t>
      </w:r>
    </w:p>
    <w:p w14:paraId="0515B659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Los componentes en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son bloques de construcción.</w:t>
      </w:r>
      <w:r w:rsidRPr="00251201">
        <w:rPr>
          <w:sz w:val="24"/>
          <w:szCs w:val="24"/>
        </w:rPr>
        <w:br/>
        <w:t xml:space="preserve">Las aplicaciones hechas con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 xml:space="preserve"> son como figuras de Lego. Junta varias piezas (componentes) y puedes construir un </w:t>
      </w:r>
      <w:proofErr w:type="spellStart"/>
      <w:r w:rsidRPr="00251201">
        <w:rPr>
          <w:sz w:val="24"/>
          <w:szCs w:val="24"/>
        </w:rPr>
        <w:t>website</w:t>
      </w:r>
      <w:proofErr w:type="spellEnd"/>
      <w:r w:rsidRPr="00251201">
        <w:rPr>
          <w:sz w:val="24"/>
          <w:szCs w:val="24"/>
        </w:rPr>
        <w:t xml:space="preserve"> tan pequeño o tan grande como quieras.</w:t>
      </w:r>
      <w:r w:rsidRPr="00251201">
        <w:rPr>
          <w:sz w:val="24"/>
          <w:szCs w:val="24"/>
        </w:rPr>
        <w:br/>
        <w:t>Los componentes serán barras de búsquedas, enlaces, encabezados, el </w:t>
      </w:r>
      <w:proofErr w:type="spellStart"/>
      <w:r w:rsidRPr="00251201">
        <w:rPr>
          <w:i/>
          <w:iCs/>
          <w:sz w:val="24"/>
          <w:szCs w:val="24"/>
        </w:rPr>
        <w:t>header</w:t>
      </w:r>
      <w:proofErr w:type="spellEnd"/>
      <w:r w:rsidRPr="00251201">
        <w:rPr>
          <w:sz w:val="24"/>
          <w:szCs w:val="24"/>
        </w:rPr>
        <w:t>, etc.</w:t>
      </w:r>
    </w:p>
    <w:p w14:paraId="2D01226A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lastRenderedPageBreak/>
        <w:t>”Componente” vs “elemento</w:t>
      </w:r>
      <w:r w:rsidRPr="00251201">
        <w:rPr>
          <w:sz w:val="24"/>
          <w:szCs w:val="24"/>
        </w:rPr>
        <w:br/>
        <w:t>Un elemento es a un objeto como un componente es a una clase. Si el elemento fuera una casa, el componente serían los planos para hacer esa casa.</w:t>
      </w:r>
    </w:p>
    <w:p w14:paraId="1F920B2F" w14:textId="77777777" w:rsidR="00251201" w:rsidRP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>Identificación de componentes</w:t>
      </w:r>
      <w:r w:rsidRPr="00251201">
        <w:rPr>
          <w:sz w:val="24"/>
          <w:szCs w:val="24"/>
        </w:rPr>
        <w:br/>
        <w:t>Para identificarlos debes hacerte las siguientes preguntas:</w:t>
      </w:r>
    </w:p>
    <w:p w14:paraId="40C3D946" w14:textId="77777777" w:rsidR="00251201" w:rsidRPr="00251201" w:rsidRDefault="00251201" w:rsidP="00251201">
      <w:pPr>
        <w:numPr>
          <w:ilvl w:val="0"/>
          <w:numId w:val="3"/>
        </w:numPr>
        <w:rPr>
          <w:sz w:val="24"/>
          <w:szCs w:val="24"/>
        </w:rPr>
      </w:pPr>
      <w:r w:rsidRPr="00251201">
        <w:rPr>
          <w:sz w:val="24"/>
          <w:szCs w:val="24"/>
        </w:rPr>
        <w:t>¿Qué elementos se repiten? Estos son los elementos en una lista o los que comparten aspecto visual y su funcionalidad</w:t>
      </w:r>
    </w:p>
    <w:p w14:paraId="34732C0C" w14:textId="77777777" w:rsidR="00251201" w:rsidRPr="00251201" w:rsidRDefault="00251201" w:rsidP="00251201">
      <w:pPr>
        <w:numPr>
          <w:ilvl w:val="0"/>
          <w:numId w:val="3"/>
        </w:numPr>
        <w:rPr>
          <w:sz w:val="24"/>
          <w:szCs w:val="24"/>
        </w:rPr>
      </w:pPr>
      <w:r w:rsidRPr="00251201">
        <w:rPr>
          <w:sz w:val="24"/>
          <w:szCs w:val="24"/>
        </w:rPr>
        <w:t>¿Qué elementos cumplen una función muy específica? Estos sirven para encapsular la lógica y permiten juntar muchos comportamientos y aspectos visuales en un solo lugar.</w:t>
      </w:r>
    </w:p>
    <w:p w14:paraId="416D8520" w14:textId="0CA11F83" w:rsidR="00251201" w:rsidRDefault="00251201" w:rsidP="00251201">
      <w:pPr>
        <w:rPr>
          <w:sz w:val="24"/>
          <w:szCs w:val="24"/>
        </w:rPr>
      </w:pPr>
      <w:r w:rsidRPr="00251201">
        <w:rPr>
          <w:sz w:val="24"/>
          <w:szCs w:val="24"/>
        </w:rPr>
        <w:t xml:space="preserve">Identificar componentes es una habilidad esencial para poder desarrollar aplicaciones de </w:t>
      </w:r>
      <w:proofErr w:type="spellStart"/>
      <w:r w:rsidRPr="00251201">
        <w:rPr>
          <w:sz w:val="24"/>
          <w:szCs w:val="24"/>
        </w:rPr>
        <w:t>React</w:t>
      </w:r>
      <w:proofErr w:type="spellEnd"/>
      <w:r w:rsidRPr="00251201">
        <w:rPr>
          <w:sz w:val="24"/>
          <w:szCs w:val="24"/>
        </w:rPr>
        <w:t>.</w:t>
      </w:r>
    </w:p>
    <w:p w14:paraId="1C429718" w14:textId="79879883" w:rsidR="00251201" w:rsidRPr="00251201" w:rsidRDefault="00251201" w:rsidP="00251201">
      <w:pPr>
        <w:rPr>
          <w:sz w:val="24"/>
          <w:szCs w:val="24"/>
        </w:rPr>
      </w:pPr>
      <w:r w:rsidRPr="00251201">
        <w:rPr>
          <w:noProof/>
          <w:sz w:val="24"/>
          <w:szCs w:val="24"/>
        </w:rPr>
        <w:drawing>
          <wp:inline distT="0" distB="0" distL="0" distR="0" wp14:anchorId="2A081DCD" wp14:editId="0F3CC829">
            <wp:extent cx="5612130" cy="42094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BB6D8" w14:textId="72D70139" w:rsidR="00251201" w:rsidRDefault="00251201" w:rsidP="00251201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1D88C6" wp14:editId="26C54087">
            <wp:extent cx="5612130" cy="3231888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31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CC74F" w14:textId="77777777" w:rsidR="00FA5CF6" w:rsidRPr="00FA5CF6" w:rsidRDefault="00FA5CF6" w:rsidP="00FA5CF6">
      <w:pPr>
        <w:jc w:val="center"/>
        <w:rPr>
          <w:b/>
          <w:bCs/>
          <w:sz w:val="24"/>
          <w:szCs w:val="24"/>
        </w:rPr>
      </w:pPr>
      <w:r w:rsidRPr="00FA5CF6">
        <w:rPr>
          <w:b/>
          <w:bCs/>
          <w:sz w:val="24"/>
          <w:szCs w:val="24"/>
        </w:rPr>
        <w:t>Nuestro primer componente</w:t>
      </w:r>
    </w:p>
    <w:p w14:paraId="0E164B76" w14:textId="562AAFF2" w:rsidR="00FA5CF6" w:rsidRPr="00FA5CF6" w:rsidRDefault="00FA5CF6" w:rsidP="00FA5CF6">
      <w:pPr>
        <w:rPr>
          <w:sz w:val="24"/>
          <w:szCs w:val="24"/>
        </w:rPr>
      </w:pPr>
      <w:r w:rsidRPr="00FA5CF6">
        <w:rPr>
          <w:sz w:val="24"/>
          <w:szCs w:val="24"/>
        </w:rPr>
        <w:t>Es una buena práctica que los componentes vivan en su propio archivo y para ello se les crea una carpeta.</w:t>
      </w:r>
    </w:p>
    <w:p w14:paraId="08599D60" w14:textId="77777777" w:rsidR="00FA5CF6" w:rsidRPr="00FA5CF6" w:rsidRDefault="00FA5CF6" w:rsidP="00FA5CF6">
      <w:pPr>
        <w:numPr>
          <w:ilvl w:val="0"/>
          <w:numId w:val="4"/>
        </w:numPr>
        <w:rPr>
          <w:sz w:val="24"/>
          <w:szCs w:val="24"/>
        </w:rPr>
      </w:pPr>
      <w:r w:rsidRPr="00FA5CF6">
        <w:rPr>
          <w:sz w:val="24"/>
          <w:szCs w:val="24"/>
        </w:rPr>
        <w:t>Todos los componentes requieren por lo menos el método render que define cuál será el resultado que aparecerá en pantalla.</w:t>
      </w:r>
    </w:p>
    <w:p w14:paraId="70F7257E" w14:textId="721D5876" w:rsidR="00FA5CF6" w:rsidRDefault="00FA5CF6" w:rsidP="00FA5CF6">
      <w:pPr>
        <w:numPr>
          <w:ilvl w:val="0"/>
          <w:numId w:val="4"/>
        </w:numPr>
        <w:rPr>
          <w:sz w:val="24"/>
          <w:szCs w:val="24"/>
        </w:rPr>
      </w:pPr>
      <w:r w:rsidRPr="00FA5CF6">
        <w:rPr>
          <w:sz w:val="24"/>
          <w:szCs w:val="24"/>
        </w:rPr>
        <w:t>El </w:t>
      </w:r>
      <w:proofErr w:type="spellStart"/>
      <w:r w:rsidRPr="00FA5CF6">
        <w:rPr>
          <w:i/>
          <w:iCs/>
          <w:sz w:val="24"/>
          <w:szCs w:val="24"/>
        </w:rPr>
        <w:t>source</w:t>
      </w:r>
      <w:proofErr w:type="spellEnd"/>
      <w:r w:rsidRPr="00FA5CF6">
        <w:rPr>
          <w:sz w:val="24"/>
          <w:szCs w:val="24"/>
        </w:rPr>
        <w:t xml:space="preserve"> de las imágenes en </w:t>
      </w: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 xml:space="preserve"> puede contener direcciones en la web o se le puede hacer una referencia directa importándola. Si se importa deben usarse llaves para que sea evaluado.</w:t>
      </w:r>
    </w:p>
    <w:p w14:paraId="6AD7A305" w14:textId="16AF3A9F" w:rsidR="00FA5CF6" w:rsidRDefault="00FA5CF6" w:rsidP="00FA5CF6">
      <w:pPr>
        <w:rPr>
          <w:sz w:val="24"/>
          <w:szCs w:val="24"/>
        </w:rPr>
      </w:pPr>
    </w:p>
    <w:p w14:paraId="051F727D" w14:textId="77777777" w:rsidR="00FA5CF6" w:rsidRDefault="00FA5CF6" w:rsidP="00FA5CF6">
      <w:pPr>
        <w:jc w:val="center"/>
        <w:rPr>
          <w:sz w:val="24"/>
          <w:szCs w:val="24"/>
        </w:rPr>
      </w:pPr>
      <w:r w:rsidRPr="00FA5CF6">
        <w:rPr>
          <w:b/>
          <w:bCs/>
          <w:sz w:val="24"/>
          <w:szCs w:val="24"/>
        </w:rPr>
        <w:t>Cómo aplicar estilos</w:t>
      </w:r>
    </w:p>
    <w:p w14:paraId="574E9D4A" w14:textId="21D1B528" w:rsidR="00FA5CF6" w:rsidRPr="00FA5CF6" w:rsidRDefault="00FA5CF6" w:rsidP="00FA5CF6">
      <w:pPr>
        <w:pStyle w:val="Prrafodelista"/>
        <w:numPr>
          <w:ilvl w:val="0"/>
          <w:numId w:val="6"/>
        </w:numPr>
        <w:rPr>
          <w:sz w:val="24"/>
          <w:szCs w:val="24"/>
        </w:rPr>
      </w:pPr>
      <w:r w:rsidRPr="00FA5CF6">
        <w:rPr>
          <w:sz w:val="24"/>
          <w:szCs w:val="24"/>
        </w:rPr>
        <w:t>Para los estilos crearemos una carpeta llamada </w:t>
      </w:r>
      <w:proofErr w:type="spellStart"/>
      <w:r w:rsidRPr="00FA5CF6">
        <w:rPr>
          <w:b/>
          <w:bCs/>
          <w:sz w:val="24"/>
          <w:szCs w:val="24"/>
        </w:rPr>
        <w:t>Styles</w:t>
      </w:r>
      <w:proofErr w:type="spellEnd"/>
      <w:r w:rsidRPr="00FA5CF6">
        <w:rPr>
          <w:sz w:val="24"/>
          <w:szCs w:val="24"/>
        </w:rPr>
        <w:t> y allí vivirán todos los archivos de estilos que tienen que ver con los componentes.</w:t>
      </w:r>
    </w:p>
    <w:p w14:paraId="7DF4F84B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Para usar los estilos es necesario importarlos con </w:t>
      </w:r>
      <w:proofErr w:type="spellStart"/>
      <w:r w:rsidRPr="00FA5CF6">
        <w:rPr>
          <w:i/>
          <w:iCs/>
          <w:sz w:val="24"/>
          <w:szCs w:val="24"/>
        </w:rPr>
        <w:t>import</w:t>
      </w:r>
      <w:proofErr w:type="spellEnd"/>
    </w:p>
    <w:p w14:paraId="39E66256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 xml:space="preserve"> funciona ligeramente diferente y para los atributos de clases no se utiliza </w:t>
      </w:r>
      <w:proofErr w:type="spellStart"/>
      <w:r w:rsidRPr="00FA5CF6">
        <w:rPr>
          <w:i/>
          <w:iCs/>
          <w:sz w:val="24"/>
          <w:szCs w:val="24"/>
        </w:rPr>
        <w:t>class</w:t>
      </w:r>
      <w:proofErr w:type="spellEnd"/>
      <w:r w:rsidRPr="00FA5CF6">
        <w:rPr>
          <w:sz w:val="24"/>
          <w:szCs w:val="24"/>
        </w:rPr>
        <w:t> sino </w:t>
      </w:r>
      <w:proofErr w:type="spellStart"/>
      <w:r w:rsidRPr="00FA5CF6">
        <w:rPr>
          <w:i/>
          <w:iCs/>
          <w:sz w:val="24"/>
          <w:szCs w:val="24"/>
        </w:rPr>
        <w:t>className</w:t>
      </w:r>
      <w:proofErr w:type="spellEnd"/>
    </w:p>
    <w:p w14:paraId="56575847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Es posible utilizar </w:t>
      </w:r>
      <w:r w:rsidRPr="00FA5CF6">
        <w:rPr>
          <w:b/>
          <w:bCs/>
          <w:sz w:val="24"/>
          <w:szCs w:val="24"/>
        </w:rPr>
        <w:t>Bootstrap</w:t>
      </w:r>
      <w:r w:rsidRPr="00FA5CF6">
        <w:rPr>
          <w:sz w:val="24"/>
          <w:szCs w:val="24"/>
        </w:rPr>
        <w:t xml:space="preserve"> con </w:t>
      </w:r>
      <w:proofErr w:type="spellStart"/>
      <w:r w:rsidRPr="00FA5CF6">
        <w:rPr>
          <w:sz w:val="24"/>
          <w:szCs w:val="24"/>
        </w:rPr>
        <w:t>React</w:t>
      </w:r>
      <w:proofErr w:type="spellEnd"/>
      <w:r w:rsidRPr="00FA5CF6">
        <w:rPr>
          <w:sz w:val="24"/>
          <w:szCs w:val="24"/>
        </w:rPr>
        <w:t>, sólo debe ser instalado con </w:t>
      </w:r>
      <w:proofErr w:type="spellStart"/>
      <w:r w:rsidRPr="00FA5CF6">
        <w:rPr>
          <w:sz w:val="24"/>
          <w:szCs w:val="24"/>
        </w:rPr>
        <w:t>npm</w:t>
      </w:r>
      <w:proofErr w:type="spellEnd"/>
      <w:r w:rsidRPr="00FA5CF6">
        <w:rPr>
          <w:sz w:val="24"/>
          <w:szCs w:val="24"/>
        </w:rPr>
        <w:t xml:space="preserve"> </w:t>
      </w:r>
      <w:proofErr w:type="spellStart"/>
      <w:r w:rsidRPr="00FA5CF6">
        <w:rPr>
          <w:sz w:val="24"/>
          <w:szCs w:val="24"/>
        </w:rPr>
        <w:t>install</w:t>
      </w:r>
      <w:proofErr w:type="spellEnd"/>
      <w:r w:rsidRPr="00FA5CF6">
        <w:rPr>
          <w:sz w:val="24"/>
          <w:szCs w:val="24"/>
        </w:rPr>
        <w:t xml:space="preserve"> </w:t>
      </w:r>
      <w:proofErr w:type="spellStart"/>
      <w:r w:rsidRPr="00FA5CF6">
        <w:rPr>
          <w:sz w:val="24"/>
          <w:szCs w:val="24"/>
        </w:rPr>
        <w:t>bootstrap</w:t>
      </w:r>
      <w:proofErr w:type="spellEnd"/>
      <w:r w:rsidRPr="00FA5CF6">
        <w:rPr>
          <w:sz w:val="24"/>
          <w:szCs w:val="24"/>
        </w:rPr>
        <w:t> y debe ser importado en el </w:t>
      </w:r>
      <w:r w:rsidRPr="00FA5CF6">
        <w:rPr>
          <w:b/>
          <w:bCs/>
          <w:sz w:val="24"/>
          <w:szCs w:val="24"/>
        </w:rPr>
        <w:t>index.js</w:t>
      </w:r>
    </w:p>
    <w:p w14:paraId="6FE2903B" w14:textId="77777777" w:rsidR="00FA5CF6" w:rsidRPr="00FA5CF6" w:rsidRDefault="00FA5CF6" w:rsidP="00FA5CF6">
      <w:pPr>
        <w:numPr>
          <w:ilvl w:val="0"/>
          <w:numId w:val="5"/>
        </w:numPr>
        <w:rPr>
          <w:sz w:val="24"/>
          <w:szCs w:val="24"/>
        </w:rPr>
      </w:pPr>
      <w:r w:rsidRPr="00FA5CF6">
        <w:rPr>
          <w:sz w:val="24"/>
          <w:szCs w:val="24"/>
        </w:rPr>
        <w:t>Existen estilos que son usados de manera global o en varios componentes, así que deben ser importados en el index.js</w:t>
      </w:r>
    </w:p>
    <w:p w14:paraId="5B689F15" w14:textId="77777777" w:rsidR="00FA5CF6" w:rsidRPr="00FA5CF6" w:rsidRDefault="00FA5CF6" w:rsidP="00FA5CF6">
      <w:pPr>
        <w:rPr>
          <w:sz w:val="24"/>
          <w:szCs w:val="24"/>
        </w:rPr>
      </w:pPr>
    </w:p>
    <w:p w14:paraId="7F6A3512" w14:textId="178CEB46" w:rsidR="00047380" w:rsidRPr="00047380" w:rsidRDefault="00047380" w:rsidP="00047380">
      <w:pPr>
        <w:jc w:val="center"/>
        <w:rPr>
          <w:b/>
          <w:bCs/>
          <w:sz w:val="24"/>
          <w:szCs w:val="24"/>
        </w:rPr>
      </w:pPr>
      <w:proofErr w:type="spellStart"/>
      <w:r w:rsidRPr="00047380">
        <w:rPr>
          <w:b/>
          <w:bCs/>
          <w:sz w:val="24"/>
          <w:szCs w:val="24"/>
        </w:rPr>
        <w:t>Props</w:t>
      </w:r>
      <w:proofErr w:type="spellEnd"/>
    </w:p>
    <w:p w14:paraId="2882E3B5" w14:textId="77777777" w:rsidR="00047380" w:rsidRPr="00047380" w:rsidRDefault="00047380" w:rsidP="00047380">
      <w:pPr>
        <w:rPr>
          <w:sz w:val="24"/>
          <w:szCs w:val="24"/>
        </w:rPr>
      </w:pPr>
      <w:r w:rsidRPr="00047380">
        <w:rPr>
          <w:sz w:val="24"/>
          <w:szCs w:val="24"/>
        </w:rPr>
        <w:t>Los </w:t>
      </w:r>
      <w:proofErr w:type="spellStart"/>
      <w:r w:rsidRPr="00047380">
        <w:rPr>
          <w:sz w:val="24"/>
          <w:szCs w:val="24"/>
        </w:rPr>
        <w:t>props</w:t>
      </w:r>
      <w:proofErr w:type="spellEnd"/>
      <w:r w:rsidRPr="00047380">
        <w:rPr>
          <w:sz w:val="24"/>
          <w:szCs w:val="24"/>
        </w:rPr>
        <w:t> que es la forma corta de </w:t>
      </w:r>
      <w:proofErr w:type="spellStart"/>
      <w:r w:rsidRPr="00047380">
        <w:rPr>
          <w:i/>
          <w:iCs/>
          <w:sz w:val="24"/>
          <w:szCs w:val="24"/>
        </w:rPr>
        <w:t>properties</w:t>
      </w:r>
      <w:proofErr w:type="spellEnd"/>
      <w:r w:rsidRPr="00047380">
        <w:rPr>
          <w:sz w:val="24"/>
          <w:szCs w:val="24"/>
        </w:rPr>
        <w:t> son argumentos de una función y en este caso serán los atributos de nuestro componente como </w:t>
      </w:r>
      <w:proofErr w:type="spellStart"/>
      <w:r w:rsidRPr="00047380">
        <w:rPr>
          <w:sz w:val="24"/>
          <w:szCs w:val="24"/>
        </w:rPr>
        <w:t>class</w:t>
      </w:r>
      <w:proofErr w:type="spellEnd"/>
      <w:r w:rsidRPr="00047380">
        <w:rPr>
          <w:sz w:val="24"/>
          <w:szCs w:val="24"/>
        </w:rPr>
        <w:t>, </w:t>
      </w:r>
      <w:proofErr w:type="spellStart"/>
      <w:r w:rsidRPr="00047380">
        <w:rPr>
          <w:sz w:val="24"/>
          <w:szCs w:val="24"/>
        </w:rPr>
        <w:t>src</w:t>
      </w:r>
      <w:proofErr w:type="spellEnd"/>
      <w:r w:rsidRPr="00047380">
        <w:rPr>
          <w:sz w:val="24"/>
          <w:szCs w:val="24"/>
        </w:rPr>
        <w:t>, etc.</w:t>
      </w:r>
    </w:p>
    <w:p w14:paraId="40666D72" w14:textId="77777777" w:rsidR="00047380" w:rsidRPr="00047380" w:rsidRDefault="00047380" w:rsidP="00047380">
      <w:pPr>
        <w:rPr>
          <w:sz w:val="24"/>
          <w:szCs w:val="24"/>
        </w:rPr>
      </w:pPr>
      <w:r w:rsidRPr="00047380">
        <w:rPr>
          <w:sz w:val="24"/>
          <w:szCs w:val="24"/>
        </w:rPr>
        <w:t xml:space="preserve">Estos </w:t>
      </w:r>
      <w:proofErr w:type="spellStart"/>
      <w:r w:rsidRPr="00047380">
        <w:rPr>
          <w:sz w:val="24"/>
          <w:szCs w:val="24"/>
        </w:rPr>
        <w:t>props</w:t>
      </w:r>
      <w:proofErr w:type="spellEnd"/>
      <w:r w:rsidRPr="00047380">
        <w:rPr>
          <w:sz w:val="24"/>
          <w:szCs w:val="24"/>
        </w:rPr>
        <w:t xml:space="preserve"> salen de una variable de la clase que se llama </w:t>
      </w:r>
      <w:proofErr w:type="spellStart"/>
      <w:r w:rsidRPr="00047380">
        <w:rPr>
          <w:i/>
          <w:iCs/>
          <w:sz w:val="24"/>
          <w:szCs w:val="24"/>
        </w:rPr>
        <w:t>this.props</w:t>
      </w:r>
      <w:proofErr w:type="spellEnd"/>
      <w:r w:rsidRPr="00047380">
        <w:rPr>
          <w:sz w:val="24"/>
          <w:szCs w:val="24"/>
        </w:rPr>
        <w:t> y los valores son asignados directamente en el </w:t>
      </w:r>
      <w:proofErr w:type="spellStart"/>
      <w:r w:rsidRPr="00047380">
        <w:rPr>
          <w:sz w:val="24"/>
          <w:szCs w:val="24"/>
        </w:rPr>
        <w:t>ReactDOM.render</w:t>
      </w:r>
      <w:proofErr w:type="spellEnd"/>
      <w:r w:rsidRPr="00047380">
        <w:rPr>
          <w:sz w:val="24"/>
          <w:szCs w:val="24"/>
        </w:rPr>
        <w:t>().</w:t>
      </w:r>
    </w:p>
    <w:p w14:paraId="02ECEE48" w14:textId="77777777" w:rsidR="00754E07" w:rsidRDefault="00754E07" w:rsidP="00754E07">
      <w:pPr>
        <w:jc w:val="center"/>
        <w:rPr>
          <w:b/>
          <w:bCs/>
          <w:sz w:val="24"/>
          <w:szCs w:val="24"/>
        </w:rPr>
      </w:pPr>
      <w:r w:rsidRPr="00754E07">
        <w:rPr>
          <w:b/>
          <w:bCs/>
          <w:sz w:val="24"/>
          <w:szCs w:val="24"/>
        </w:rPr>
        <w:t>Enlazando eventos</w:t>
      </w:r>
    </w:p>
    <w:p w14:paraId="6B1F629B" w14:textId="50164F4C" w:rsidR="00754E07" w:rsidRPr="00754E07" w:rsidRDefault="00754E07" w:rsidP="00754E07">
      <w:pPr>
        <w:rPr>
          <w:sz w:val="24"/>
          <w:szCs w:val="24"/>
        </w:rPr>
      </w:pPr>
      <w:proofErr w:type="spellStart"/>
      <w:r w:rsidRPr="00754E07">
        <w:rPr>
          <w:sz w:val="24"/>
          <w:szCs w:val="24"/>
        </w:rPr>
        <w:t>React</w:t>
      </w:r>
      <w:proofErr w:type="spellEnd"/>
      <w:r w:rsidRPr="00754E07">
        <w:rPr>
          <w:sz w:val="24"/>
          <w:szCs w:val="24"/>
        </w:rPr>
        <w:t xml:space="preserve"> dispone de eventos. Cada vez que se recibe información en un input se obtiene un evento </w:t>
      </w:r>
      <w:proofErr w:type="spellStart"/>
      <w:r w:rsidRPr="00754E07">
        <w:rPr>
          <w:sz w:val="24"/>
          <w:szCs w:val="24"/>
        </w:rPr>
        <w:t>onChange</w:t>
      </w:r>
      <w:proofErr w:type="spellEnd"/>
      <w:r w:rsidRPr="00754E07">
        <w:rPr>
          <w:sz w:val="24"/>
          <w:szCs w:val="24"/>
        </w:rPr>
        <w:t> y se maneja con un método de la clase </w:t>
      </w:r>
      <w:proofErr w:type="spellStart"/>
      <w:r w:rsidRPr="00754E07">
        <w:rPr>
          <w:i/>
          <w:iCs/>
          <w:sz w:val="24"/>
          <w:szCs w:val="24"/>
        </w:rPr>
        <w:t>this.handleChange</w:t>
      </w:r>
      <w:proofErr w:type="spellEnd"/>
    </w:p>
    <w:p w14:paraId="2E16BB43" w14:textId="77777777" w:rsidR="00754E07" w:rsidRPr="00754E07" w:rsidRDefault="00754E07" w:rsidP="00754E07">
      <w:pPr>
        <w:numPr>
          <w:ilvl w:val="0"/>
          <w:numId w:val="7"/>
        </w:numPr>
        <w:rPr>
          <w:sz w:val="24"/>
          <w:szCs w:val="24"/>
        </w:rPr>
      </w:pPr>
      <w:r w:rsidRPr="00754E07">
        <w:rPr>
          <w:sz w:val="24"/>
          <w:szCs w:val="24"/>
        </w:rPr>
        <w:t>Los elementos </w:t>
      </w:r>
      <w:proofErr w:type="spellStart"/>
      <w:r w:rsidRPr="00754E07">
        <w:rPr>
          <w:i/>
          <w:iCs/>
          <w:sz w:val="24"/>
          <w:szCs w:val="24"/>
        </w:rPr>
        <w:t>button</w:t>
      </w:r>
      <w:proofErr w:type="spellEnd"/>
      <w:r w:rsidRPr="00754E07">
        <w:rPr>
          <w:sz w:val="24"/>
          <w:szCs w:val="24"/>
        </w:rPr>
        <w:t> también tienen un evento que es </w:t>
      </w:r>
      <w:proofErr w:type="spellStart"/>
      <w:r w:rsidRPr="00754E07">
        <w:rPr>
          <w:sz w:val="24"/>
          <w:szCs w:val="24"/>
        </w:rPr>
        <w:t>onClick</w:t>
      </w:r>
      <w:proofErr w:type="spellEnd"/>
      <w:r w:rsidRPr="00754E07">
        <w:rPr>
          <w:sz w:val="24"/>
          <w:szCs w:val="24"/>
        </w:rPr>
        <w:t>.</w:t>
      </w:r>
    </w:p>
    <w:p w14:paraId="391AC2FF" w14:textId="77777777" w:rsidR="00754E07" w:rsidRPr="00754E07" w:rsidRDefault="00754E07" w:rsidP="00754E07">
      <w:pPr>
        <w:numPr>
          <w:ilvl w:val="0"/>
          <w:numId w:val="7"/>
        </w:numPr>
        <w:rPr>
          <w:sz w:val="24"/>
          <w:szCs w:val="24"/>
        </w:rPr>
      </w:pPr>
      <w:r w:rsidRPr="00754E07">
        <w:rPr>
          <w:sz w:val="24"/>
          <w:szCs w:val="24"/>
        </w:rPr>
        <w:t>Cuando hay un botón dentro de un formulario, este automáticamente será de tipo </w:t>
      </w:r>
      <w:proofErr w:type="spellStart"/>
      <w:r w:rsidRPr="00754E07">
        <w:rPr>
          <w:sz w:val="24"/>
          <w:szCs w:val="24"/>
        </w:rPr>
        <w:t>submit</w:t>
      </w:r>
      <w:proofErr w:type="spellEnd"/>
      <w:r w:rsidRPr="00754E07">
        <w:rPr>
          <w:sz w:val="24"/>
          <w:szCs w:val="24"/>
        </w:rPr>
        <w:t>. Si no queremos que pase así hay dos maneras de evitarlo: especificando que su valor es de tipo </w:t>
      </w:r>
      <w:proofErr w:type="spellStart"/>
      <w:r w:rsidRPr="00754E07">
        <w:rPr>
          <w:i/>
          <w:iCs/>
          <w:sz w:val="24"/>
          <w:szCs w:val="24"/>
        </w:rPr>
        <w:t>button</w:t>
      </w:r>
      <w:proofErr w:type="spellEnd"/>
      <w:r w:rsidRPr="00754E07">
        <w:rPr>
          <w:sz w:val="24"/>
          <w:szCs w:val="24"/>
        </w:rPr>
        <w:t> o manejándolo desde el formulario cuando ocurre el evento </w:t>
      </w:r>
      <w:proofErr w:type="spellStart"/>
      <w:r w:rsidRPr="00754E07">
        <w:rPr>
          <w:sz w:val="24"/>
          <w:szCs w:val="24"/>
        </w:rPr>
        <w:t>onSubmit</w:t>
      </w:r>
      <w:proofErr w:type="spellEnd"/>
    </w:p>
    <w:p w14:paraId="3D56E510" w14:textId="55353A6F" w:rsidR="00FA5CF6" w:rsidRDefault="00FA5CF6" w:rsidP="00251201">
      <w:pPr>
        <w:rPr>
          <w:b/>
          <w:bCs/>
          <w:sz w:val="24"/>
          <w:szCs w:val="24"/>
        </w:rPr>
      </w:pPr>
    </w:p>
    <w:p w14:paraId="66CE3E60" w14:textId="77777777" w:rsidR="00754E07" w:rsidRPr="00754E07" w:rsidRDefault="00754E07" w:rsidP="00754E07">
      <w:pPr>
        <w:rPr>
          <w:b/>
          <w:bCs/>
          <w:sz w:val="24"/>
          <w:szCs w:val="24"/>
        </w:rPr>
      </w:pPr>
      <w:r w:rsidRPr="00754E07">
        <w:rPr>
          <w:b/>
          <w:bCs/>
          <w:sz w:val="24"/>
          <w:szCs w:val="24"/>
        </w:rPr>
        <w:t>Aquí va mi resumen de las los formas de evitar que el comportamiento default del botón no sea enviar la información: </w:t>
      </w:r>
    </w:p>
    <w:p w14:paraId="760FA0AB" w14:textId="7D5F799F" w:rsidR="00754E07" w:rsidRDefault="00754E07" w:rsidP="00754E07">
      <w:pPr>
        <w:rPr>
          <w:b/>
          <w:bCs/>
          <w:sz w:val="24"/>
          <w:szCs w:val="24"/>
        </w:rPr>
      </w:pPr>
      <w:r w:rsidRPr="00754E07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98FA589" wp14:editId="75366EC2">
                <wp:extent cx="304800" cy="304800"/>
                <wp:effectExtent l="0" t="0" r="0" b="0"/>
                <wp:docPr id="2" name="Rectángul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E49A8D" id="Rectángulo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2N0vZP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754E07">
        <w:rPr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18E08161" wp14:editId="60F04F51">
                <wp:extent cx="304800" cy="304800"/>
                <wp:effectExtent l="0" t="0" r="0" b="0"/>
                <wp:docPr id="4" name="Rectángulo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67C14C" id="Rectángulo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" filled="f" stroked="f">
                <o:lock v:ext="edit" aspectratio="t"/>
                <w10:anchorlock/>
              </v:rect>
            </w:pict>
          </mc:Fallback>
        </mc:AlternateContent>
      </w:r>
      <w:r w:rsidRPr="00754E07">
        <w:rPr>
          <w:noProof/>
        </w:rPr>
        <w:drawing>
          <wp:inline distT="0" distB="0" distL="0" distR="0" wp14:anchorId="713E1D7E" wp14:editId="76FE4E33">
            <wp:extent cx="3999230" cy="8258810"/>
            <wp:effectExtent l="0" t="0" r="127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923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24CB6" w14:textId="5EBDC902" w:rsidR="00A37DE8" w:rsidRPr="00A37DE8" w:rsidRDefault="00A37DE8" w:rsidP="00A37DE8">
      <w:pPr>
        <w:jc w:val="center"/>
        <w:rPr>
          <w:b/>
          <w:bCs/>
          <w:sz w:val="24"/>
          <w:szCs w:val="24"/>
        </w:rPr>
      </w:pPr>
      <w:r w:rsidRPr="00A37DE8">
        <w:rPr>
          <w:b/>
          <w:bCs/>
          <w:sz w:val="24"/>
          <w:szCs w:val="24"/>
        </w:rPr>
        <w:lastRenderedPageBreak/>
        <w:t>Manejo de estado</w:t>
      </w:r>
    </w:p>
    <w:p w14:paraId="05D5AC73" w14:textId="77777777" w:rsidR="00A37DE8" w:rsidRPr="00A37DE8" w:rsidRDefault="00A37DE8" w:rsidP="00A37DE8">
      <w:pPr>
        <w:rPr>
          <w:sz w:val="24"/>
          <w:szCs w:val="24"/>
        </w:rPr>
      </w:pPr>
      <w:r w:rsidRPr="00A37DE8">
        <w:rPr>
          <w:sz w:val="24"/>
          <w:szCs w:val="24"/>
        </w:rPr>
        <w:t>Hasta esta clase todos los componentes han obtenido su información a través de </w:t>
      </w:r>
      <w:proofErr w:type="spellStart"/>
      <w:r w:rsidRPr="00A37DE8">
        <w:rPr>
          <w:i/>
          <w:iCs/>
          <w:sz w:val="24"/>
          <w:szCs w:val="24"/>
        </w:rPr>
        <w:t>props</w:t>
      </w:r>
      <w:proofErr w:type="spellEnd"/>
      <w:r w:rsidRPr="00A37DE8">
        <w:rPr>
          <w:sz w:val="24"/>
          <w:szCs w:val="24"/>
        </w:rPr>
        <w:t> que vienen desde afuera (otros componentes) pero hay otra manera en la que los componentes pueden producir su propia información y guardarla para ser consumida o pasada a otros componentes a través de sus </w:t>
      </w:r>
      <w:proofErr w:type="spellStart"/>
      <w:r w:rsidRPr="00A37DE8">
        <w:rPr>
          <w:i/>
          <w:iCs/>
          <w:sz w:val="24"/>
          <w:szCs w:val="24"/>
        </w:rPr>
        <w:t>props</w:t>
      </w:r>
      <w:proofErr w:type="spellEnd"/>
      <w:r w:rsidRPr="00A37DE8">
        <w:rPr>
          <w:sz w:val="24"/>
          <w:szCs w:val="24"/>
        </w:rPr>
        <w:t>. La clave está en que la información del </w:t>
      </w:r>
      <w:proofErr w:type="spellStart"/>
      <w:r w:rsidRPr="00A37DE8">
        <w:rPr>
          <w:sz w:val="24"/>
          <w:szCs w:val="24"/>
        </w:rPr>
        <w:t>state</w:t>
      </w:r>
      <w:proofErr w:type="spellEnd"/>
      <w:r w:rsidRPr="00A37DE8">
        <w:rPr>
          <w:sz w:val="24"/>
          <w:szCs w:val="24"/>
        </w:rPr>
        <w:t> a otros componentes pasará en una sola dirección y podrá ser consumida pero no modificada.</w:t>
      </w:r>
    </w:p>
    <w:p w14:paraId="71457272" w14:textId="77777777" w:rsidR="00A37DE8" w:rsidRPr="00A37DE8" w:rsidRDefault="00A37DE8" w:rsidP="00A37DE8">
      <w:pPr>
        <w:numPr>
          <w:ilvl w:val="0"/>
          <w:numId w:val="8"/>
        </w:numPr>
        <w:rPr>
          <w:sz w:val="24"/>
          <w:szCs w:val="24"/>
        </w:rPr>
      </w:pPr>
      <w:r w:rsidRPr="00A37DE8">
        <w:rPr>
          <w:sz w:val="24"/>
          <w:szCs w:val="24"/>
        </w:rPr>
        <w:t>Para guardar la información en el estado se usa una función de la clase </w:t>
      </w:r>
      <w:proofErr w:type="spellStart"/>
      <w:r w:rsidRPr="00A37DE8">
        <w:rPr>
          <w:i/>
          <w:iCs/>
          <w:sz w:val="24"/>
          <w:szCs w:val="24"/>
        </w:rPr>
        <w:t>component</w:t>
      </w:r>
      <w:proofErr w:type="spellEnd"/>
      <w:r w:rsidRPr="00A37DE8">
        <w:rPr>
          <w:sz w:val="24"/>
          <w:szCs w:val="24"/>
        </w:rPr>
        <w:t> llamada </w:t>
      </w:r>
      <w:proofErr w:type="spellStart"/>
      <w:r w:rsidRPr="00A37DE8">
        <w:rPr>
          <w:sz w:val="24"/>
          <w:szCs w:val="24"/>
        </w:rPr>
        <w:t>setState</w:t>
      </w:r>
      <w:proofErr w:type="spellEnd"/>
      <w:r w:rsidRPr="00A37DE8">
        <w:rPr>
          <w:sz w:val="24"/>
          <w:szCs w:val="24"/>
        </w:rPr>
        <w:t> a la cual se le debe pasar un objeto con la información que se quiere guardar.</w:t>
      </w:r>
    </w:p>
    <w:p w14:paraId="104461E0" w14:textId="77777777" w:rsidR="00A37DE8" w:rsidRPr="00A37DE8" w:rsidRDefault="00A37DE8" w:rsidP="00A37DE8">
      <w:pPr>
        <w:numPr>
          <w:ilvl w:val="0"/>
          <w:numId w:val="8"/>
        </w:numPr>
        <w:rPr>
          <w:sz w:val="24"/>
          <w:szCs w:val="24"/>
        </w:rPr>
      </w:pPr>
      <w:r w:rsidRPr="00A37DE8">
        <w:rPr>
          <w:sz w:val="24"/>
          <w:szCs w:val="24"/>
        </w:rPr>
        <w:t>Aunque no se ve, la información está siendo guardada en dos sitios. Cada </w:t>
      </w:r>
      <w:r w:rsidRPr="00A37DE8">
        <w:rPr>
          <w:i/>
          <w:iCs/>
          <w:sz w:val="24"/>
          <w:szCs w:val="24"/>
        </w:rPr>
        <w:t>input</w:t>
      </w:r>
      <w:r w:rsidRPr="00A37DE8">
        <w:rPr>
          <w:sz w:val="24"/>
          <w:szCs w:val="24"/>
        </w:rPr>
        <w:t> guarda su propio valor y al tiempo la está guardando en </w:t>
      </w:r>
      <w:proofErr w:type="spellStart"/>
      <w:r w:rsidRPr="00A37DE8">
        <w:rPr>
          <w:i/>
          <w:iCs/>
          <w:sz w:val="24"/>
          <w:szCs w:val="24"/>
        </w:rPr>
        <w:t>setState</w:t>
      </w:r>
      <w:proofErr w:type="spellEnd"/>
      <w:r w:rsidRPr="00A37DE8">
        <w:rPr>
          <w:sz w:val="24"/>
          <w:szCs w:val="24"/>
        </w:rPr>
        <w:t>, lo cual no es ideal. Para solucionarlo hay que modificar los </w:t>
      </w:r>
      <w:r w:rsidRPr="00A37DE8">
        <w:rPr>
          <w:i/>
          <w:iCs/>
          <w:sz w:val="24"/>
          <w:szCs w:val="24"/>
        </w:rPr>
        <w:t>inputs</w:t>
      </w:r>
      <w:r w:rsidRPr="00A37DE8">
        <w:rPr>
          <w:sz w:val="24"/>
          <w:szCs w:val="24"/>
        </w:rPr>
        <w:t> de un estado de no controlados a controlados.</w:t>
      </w:r>
    </w:p>
    <w:p w14:paraId="52C9BA94" w14:textId="3FB454B5" w:rsidR="00A37DE8" w:rsidRDefault="00A37DE8" w:rsidP="00754E07">
      <w:pPr>
        <w:rPr>
          <w:b/>
          <w:bCs/>
          <w:sz w:val="24"/>
          <w:szCs w:val="24"/>
        </w:rPr>
      </w:pPr>
    </w:p>
    <w:p w14:paraId="2125ABFB" w14:textId="4E94B80C" w:rsidR="00906998" w:rsidRPr="00906998" w:rsidRDefault="00906998" w:rsidP="00906998">
      <w:pPr>
        <w:jc w:val="center"/>
        <w:rPr>
          <w:b/>
          <w:bCs/>
          <w:sz w:val="24"/>
          <w:szCs w:val="24"/>
        </w:rPr>
      </w:pPr>
      <w:r w:rsidRPr="00906998">
        <w:rPr>
          <w:b/>
          <w:bCs/>
          <w:sz w:val="24"/>
          <w:szCs w:val="24"/>
        </w:rPr>
        <w:t>Levantamiento del estado</w:t>
      </w:r>
    </w:p>
    <w:p w14:paraId="3D4371C2" w14:textId="77777777" w:rsidR="00906998" w:rsidRPr="00906998" w:rsidRDefault="00906998" w:rsidP="00906998">
      <w:pPr>
        <w:rPr>
          <w:sz w:val="24"/>
          <w:szCs w:val="24"/>
        </w:rPr>
      </w:pPr>
      <w:r w:rsidRPr="00906998">
        <w:rPr>
          <w:sz w:val="24"/>
          <w:szCs w:val="24"/>
        </w:rPr>
        <w:t xml:space="preserve">Levantar el estado es una técnica de </w:t>
      </w:r>
      <w:proofErr w:type="spellStart"/>
      <w:r w:rsidRPr="00906998">
        <w:rPr>
          <w:sz w:val="24"/>
          <w:szCs w:val="24"/>
        </w:rPr>
        <w:t>React</w:t>
      </w:r>
      <w:proofErr w:type="spellEnd"/>
      <w:r w:rsidRPr="00906998">
        <w:rPr>
          <w:sz w:val="24"/>
          <w:szCs w:val="24"/>
        </w:rPr>
        <w:t xml:space="preserve"> que pone el estado en una localización donde se le pueda pasar como </w:t>
      </w:r>
      <w:proofErr w:type="spellStart"/>
      <w:r w:rsidRPr="00906998">
        <w:rPr>
          <w:i/>
          <w:iCs/>
          <w:sz w:val="24"/>
          <w:szCs w:val="24"/>
        </w:rPr>
        <w:t>props</w:t>
      </w:r>
      <w:proofErr w:type="spellEnd"/>
      <w:r w:rsidRPr="00906998">
        <w:rPr>
          <w:sz w:val="24"/>
          <w:szCs w:val="24"/>
        </w:rPr>
        <w:t> a los componentes. Lo ideal es poner el estado en el lugar más cercano a todos los componentes que quieren compartir esa información.</w:t>
      </w:r>
    </w:p>
    <w:p w14:paraId="5F6FF472" w14:textId="77777777" w:rsidR="00906998" w:rsidRPr="00906998" w:rsidRDefault="00906998" w:rsidP="00906998">
      <w:pPr>
        <w:rPr>
          <w:sz w:val="24"/>
          <w:szCs w:val="24"/>
        </w:rPr>
      </w:pPr>
      <w:r w:rsidRPr="00906998">
        <w:rPr>
          <w:sz w:val="24"/>
          <w:szCs w:val="24"/>
        </w:rPr>
        <w:t xml:space="preserve">Algo interesante que le da el nombre a </w:t>
      </w:r>
      <w:proofErr w:type="spellStart"/>
      <w:r w:rsidRPr="00906998">
        <w:rPr>
          <w:sz w:val="24"/>
          <w:szCs w:val="24"/>
        </w:rPr>
        <w:t>React</w:t>
      </w:r>
      <w:proofErr w:type="spellEnd"/>
      <w:r w:rsidRPr="00906998">
        <w:rPr>
          <w:sz w:val="24"/>
          <w:szCs w:val="24"/>
        </w:rPr>
        <w:t xml:space="preserve"> es su parte de “reactivo” ya que cada vez que hay un cambio en el estado o en los </w:t>
      </w:r>
      <w:proofErr w:type="spellStart"/>
      <w:r w:rsidRPr="00906998">
        <w:rPr>
          <w:i/>
          <w:iCs/>
          <w:sz w:val="24"/>
          <w:szCs w:val="24"/>
        </w:rPr>
        <w:t>props</w:t>
      </w:r>
      <w:proofErr w:type="spellEnd"/>
      <w:r w:rsidRPr="00906998">
        <w:rPr>
          <w:sz w:val="24"/>
          <w:szCs w:val="24"/>
        </w:rPr>
        <w:t> que recibe un componente se vuelve a renderizar todo el componente y todos sus descendientes.</w:t>
      </w:r>
    </w:p>
    <w:p w14:paraId="431A52F9" w14:textId="2ABD1C55" w:rsidR="00DC097D" w:rsidRPr="00DC097D" w:rsidRDefault="00DC097D" w:rsidP="00DC097D">
      <w:pPr>
        <w:jc w:val="center"/>
        <w:rPr>
          <w:b/>
          <w:bCs/>
          <w:sz w:val="24"/>
          <w:szCs w:val="24"/>
        </w:rPr>
      </w:pPr>
      <w:r w:rsidRPr="00DC097D">
        <w:rPr>
          <w:b/>
          <w:bCs/>
          <w:sz w:val="24"/>
          <w:szCs w:val="24"/>
        </w:rPr>
        <w:t xml:space="preserve">Introducción a </w:t>
      </w:r>
      <w:proofErr w:type="spellStart"/>
      <w:r w:rsidRPr="00DC097D">
        <w:rPr>
          <w:b/>
          <w:bCs/>
          <w:sz w:val="24"/>
          <w:szCs w:val="24"/>
        </w:rPr>
        <w:t>React</w:t>
      </w:r>
      <w:proofErr w:type="spellEnd"/>
      <w:r w:rsidRPr="00DC097D">
        <w:rPr>
          <w:b/>
          <w:bCs/>
          <w:sz w:val="24"/>
          <w:szCs w:val="24"/>
        </w:rPr>
        <w:t xml:space="preserve"> </w:t>
      </w:r>
      <w:proofErr w:type="spellStart"/>
      <w:r w:rsidRPr="00DC097D">
        <w:rPr>
          <w:b/>
          <w:bCs/>
          <w:sz w:val="24"/>
          <w:szCs w:val="24"/>
        </w:rPr>
        <w:t>Router</w:t>
      </w:r>
      <w:proofErr w:type="spellEnd"/>
    </w:p>
    <w:p w14:paraId="63EDECCD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 xml:space="preserve">Las aplicaciones que se trabajan en </w:t>
      </w:r>
      <w:proofErr w:type="spellStart"/>
      <w:r w:rsidRPr="00DC097D">
        <w:rPr>
          <w:sz w:val="24"/>
          <w:szCs w:val="24"/>
        </w:rPr>
        <w:t>React</w:t>
      </w:r>
      <w:proofErr w:type="spellEnd"/>
      <w:r w:rsidRPr="00DC097D">
        <w:rPr>
          <w:sz w:val="24"/>
          <w:szCs w:val="24"/>
        </w:rPr>
        <w:t xml:space="preserve"> son llamadas single page apps. Esto es posible gracias a </w:t>
      </w:r>
      <w:proofErr w:type="spellStart"/>
      <w:r w:rsidRPr="00DC097D">
        <w:rPr>
          <w:sz w:val="24"/>
          <w:szCs w:val="24"/>
        </w:rPr>
        <w:t>React</w:t>
      </w:r>
      <w:proofErr w:type="spellEnd"/>
      <w:r w:rsidRPr="00DC097D">
        <w:rPr>
          <w:sz w:val="24"/>
          <w:szCs w:val="24"/>
        </w:rPr>
        <w:t xml:space="preserve"> </w:t>
      </w:r>
      <w:proofErr w:type="spellStart"/>
      <w:r w:rsidRPr="00DC097D">
        <w:rPr>
          <w:sz w:val="24"/>
          <w:szCs w:val="24"/>
        </w:rPr>
        <w:t>Router</w:t>
      </w:r>
      <w:proofErr w:type="spellEnd"/>
      <w:r w:rsidRPr="00DC097D">
        <w:rPr>
          <w:sz w:val="24"/>
          <w:szCs w:val="24"/>
        </w:rPr>
        <w:t> que es una librería </w:t>
      </w:r>
      <w:r w:rsidRPr="00DC097D">
        <w:rPr>
          <w:i/>
          <w:iCs/>
          <w:sz w:val="24"/>
          <w:szCs w:val="24"/>
        </w:rPr>
        <w:t xml:space="preserve">Open </w:t>
      </w:r>
      <w:proofErr w:type="spellStart"/>
      <w:r w:rsidRPr="00DC097D">
        <w:rPr>
          <w:i/>
          <w:iCs/>
          <w:sz w:val="24"/>
          <w:szCs w:val="24"/>
        </w:rPr>
        <w:t>Source</w:t>
      </w:r>
      <w:proofErr w:type="spellEnd"/>
      <w:r w:rsidRPr="00DC097D">
        <w:rPr>
          <w:sz w:val="24"/>
          <w:szCs w:val="24"/>
        </w:rPr>
        <w:t>.</w:t>
      </w:r>
    </w:p>
    <w:p w14:paraId="39A26637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>Multi Page Apps: Cada página implica una petición al servidor. La respuesta usualmente tiene todo el contenido de la página.</w:t>
      </w:r>
    </w:p>
    <w:p w14:paraId="26381B7B" w14:textId="77777777" w:rsidR="00DC097D" w:rsidRPr="00DC097D" w:rsidRDefault="00DC097D" w:rsidP="00DC097D">
      <w:pPr>
        <w:rPr>
          <w:sz w:val="24"/>
          <w:szCs w:val="24"/>
        </w:rPr>
      </w:pPr>
      <w:r w:rsidRPr="00DC097D">
        <w:rPr>
          <w:sz w:val="24"/>
          <w:szCs w:val="24"/>
        </w:rPr>
        <w:t xml:space="preserve">Single Page Apps (SPA): Aplicaciones que cargan una sola página de HTML y cualquier actualización la hacen </w:t>
      </w:r>
      <w:proofErr w:type="spellStart"/>
      <w:r w:rsidRPr="00DC097D">
        <w:rPr>
          <w:sz w:val="24"/>
          <w:szCs w:val="24"/>
        </w:rPr>
        <w:t>re-escribiendo</w:t>
      </w:r>
      <w:proofErr w:type="spellEnd"/>
      <w:r w:rsidRPr="00DC097D">
        <w:rPr>
          <w:sz w:val="24"/>
          <w:szCs w:val="24"/>
        </w:rPr>
        <w:t xml:space="preserve"> el HTML que ya tenían.</w:t>
      </w:r>
    </w:p>
    <w:p w14:paraId="51830CCF" w14:textId="77777777" w:rsidR="00DC097D" w:rsidRPr="00DC097D" w:rsidRDefault="00DC097D" w:rsidP="00DC097D">
      <w:p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t>React</w:t>
      </w:r>
      <w:proofErr w:type="spellEnd"/>
      <w:r w:rsidRPr="00DC097D">
        <w:rPr>
          <w:sz w:val="24"/>
          <w:szCs w:val="24"/>
        </w:rPr>
        <w:t xml:space="preserve"> </w:t>
      </w:r>
      <w:proofErr w:type="spellStart"/>
      <w:r w:rsidRPr="00DC097D">
        <w:rPr>
          <w:sz w:val="24"/>
          <w:szCs w:val="24"/>
        </w:rPr>
        <w:t>Router</w:t>
      </w:r>
      <w:proofErr w:type="spellEnd"/>
      <w:r w:rsidRPr="00DC097D">
        <w:rPr>
          <w:sz w:val="24"/>
          <w:szCs w:val="24"/>
        </w:rPr>
        <w:t xml:space="preserve"> (v4): Nos da las herramientas para poder hacer SPA fácilmente. Usaremos 4 componentes:</w:t>
      </w:r>
    </w:p>
    <w:p w14:paraId="2B8F33D9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t>BrowserRouter</w:t>
      </w:r>
      <w:proofErr w:type="spellEnd"/>
      <w:r w:rsidRPr="00DC097D">
        <w:rPr>
          <w:sz w:val="24"/>
          <w:szCs w:val="24"/>
        </w:rPr>
        <w:t>: es un componente que debe estar siempre lo más arriba de la aplicación. Todo lo que esté adentro funcionará como una SPA.</w:t>
      </w:r>
    </w:p>
    <w:p w14:paraId="2FC4CCB9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lastRenderedPageBreak/>
        <w:t>Route</w:t>
      </w:r>
      <w:proofErr w:type="spellEnd"/>
      <w:r w:rsidRPr="00DC097D">
        <w:rPr>
          <w:sz w:val="24"/>
          <w:szCs w:val="24"/>
        </w:rPr>
        <w:t>: Cuando hay un match con el </w:t>
      </w:r>
      <w:proofErr w:type="spellStart"/>
      <w:ins w:id="0" w:author="Unknown">
        <w:r w:rsidRPr="00DC097D">
          <w:rPr>
            <w:sz w:val="24"/>
            <w:szCs w:val="24"/>
          </w:rPr>
          <w:t>path</w:t>
        </w:r>
      </w:ins>
      <w:proofErr w:type="spellEnd"/>
      <w:r w:rsidRPr="00DC097D">
        <w:rPr>
          <w:sz w:val="24"/>
          <w:szCs w:val="24"/>
        </w:rPr>
        <w:t>, se hace render del </w:t>
      </w:r>
      <w:proofErr w:type="spellStart"/>
      <w:ins w:id="1" w:author="Unknown">
        <w:r w:rsidRPr="00DC097D">
          <w:rPr>
            <w:sz w:val="24"/>
            <w:szCs w:val="24"/>
          </w:rPr>
          <w:t>component</w:t>
        </w:r>
      </w:ins>
      <w:proofErr w:type="spellEnd"/>
      <w:r w:rsidRPr="00DC097D">
        <w:rPr>
          <w:sz w:val="24"/>
          <w:szCs w:val="24"/>
        </w:rPr>
        <w:t xml:space="preserve">. El </w:t>
      </w:r>
      <w:proofErr w:type="spellStart"/>
      <w:r w:rsidRPr="00DC097D">
        <w:rPr>
          <w:sz w:val="24"/>
          <w:szCs w:val="24"/>
        </w:rPr>
        <w:t>component</w:t>
      </w:r>
      <w:proofErr w:type="spellEnd"/>
      <w:r w:rsidRPr="00DC097D">
        <w:rPr>
          <w:sz w:val="24"/>
          <w:szCs w:val="24"/>
        </w:rPr>
        <w:t xml:space="preserve"> va a recibir tres </w:t>
      </w:r>
      <w:proofErr w:type="spellStart"/>
      <w:r w:rsidRPr="00DC097D">
        <w:rPr>
          <w:sz w:val="24"/>
          <w:szCs w:val="24"/>
        </w:rPr>
        <w:t>props</w:t>
      </w:r>
      <w:proofErr w:type="spellEnd"/>
      <w:r w:rsidRPr="00DC097D">
        <w:rPr>
          <w:sz w:val="24"/>
          <w:szCs w:val="24"/>
        </w:rPr>
        <w:t xml:space="preserve">: match, </w:t>
      </w:r>
      <w:proofErr w:type="spellStart"/>
      <w:r w:rsidRPr="00DC097D">
        <w:rPr>
          <w:sz w:val="24"/>
          <w:szCs w:val="24"/>
        </w:rPr>
        <w:t>history</w:t>
      </w:r>
      <w:proofErr w:type="spellEnd"/>
      <w:r w:rsidRPr="00DC097D">
        <w:rPr>
          <w:sz w:val="24"/>
          <w:szCs w:val="24"/>
        </w:rPr>
        <w:t xml:space="preserve">, </w:t>
      </w:r>
      <w:proofErr w:type="spellStart"/>
      <w:r w:rsidRPr="00DC097D">
        <w:rPr>
          <w:sz w:val="24"/>
          <w:szCs w:val="24"/>
        </w:rPr>
        <w:t>location</w:t>
      </w:r>
      <w:proofErr w:type="spellEnd"/>
      <w:r w:rsidRPr="00DC097D">
        <w:rPr>
          <w:sz w:val="24"/>
          <w:szCs w:val="24"/>
        </w:rPr>
        <w:t>.</w:t>
      </w:r>
    </w:p>
    <w:p w14:paraId="2BEE9439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DC097D">
        <w:rPr>
          <w:sz w:val="24"/>
          <w:szCs w:val="24"/>
        </w:rPr>
        <w:t>Switch</w:t>
      </w:r>
      <w:proofErr w:type="spellEnd"/>
      <w:r w:rsidRPr="00DC097D">
        <w:rPr>
          <w:sz w:val="24"/>
          <w:szCs w:val="24"/>
        </w:rPr>
        <w:t xml:space="preserve">: Dentro de </w:t>
      </w:r>
      <w:proofErr w:type="spellStart"/>
      <w:r w:rsidRPr="00DC097D">
        <w:rPr>
          <w:sz w:val="24"/>
          <w:szCs w:val="24"/>
        </w:rPr>
        <w:t>Switch</w:t>
      </w:r>
      <w:proofErr w:type="spellEnd"/>
      <w:r w:rsidRPr="00DC097D">
        <w:rPr>
          <w:sz w:val="24"/>
          <w:szCs w:val="24"/>
        </w:rPr>
        <w:t xml:space="preserve"> solamente van elementos de </w:t>
      </w:r>
      <w:proofErr w:type="spellStart"/>
      <w:r w:rsidRPr="00DC097D">
        <w:rPr>
          <w:sz w:val="24"/>
          <w:szCs w:val="24"/>
        </w:rPr>
        <w:t>Route</w:t>
      </w:r>
      <w:proofErr w:type="spellEnd"/>
      <w:r w:rsidRPr="00DC097D">
        <w:rPr>
          <w:sz w:val="24"/>
          <w:szCs w:val="24"/>
        </w:rPr>
        <w:t xml:space="preserve">. </w:t>
      </w:r>
      <w:proofErr w:type="spellStart"/>
      <w:r w:rsidRPr="00DC097D">
        <w:rPr>
          <w:sz w:val="24"/>
          <w:szCs w:val="24"/>
        </w:rPr>
        <w:t>Switch</w:t>
      </w:r>
      <w:proofErr w:type="spellEnd"/>
      <w:r w:rsidRPr="00DC097D">
        <w:rPr>
          <w:sz w:val="24"/>
          <w:szCs w:val="24"/>
        </w:rPr>
        <w:t xml:space="preserve"> se asegura que solamente un </w:t>
      </w:r>
      <w:proofErr w:type="spellStart"/>
      <w:r w:rsidRPr="00DC097D">
        <w:rPr>
          <w:sz w:val="24"/>
          <w:szCs w:val="24"/>
        </w:rPr>
        <w:t>Route</w:t>
      </w:r>
      <w:proofErr w:type="spellEnd"/>
      <w:r w:rsidRPr="00DC097D">
        <w:rPr>
          <w:sz w:val="24"/>
          <w:szCs w:val="24"/>
        </w:rPr>
        <w:t xml:space="preserve"> se </w:t>
      </w:r>
      <w:proofErr w:type="spellStart"/>
      <w:r w:rsidRPr="00DC097D">
        <w:rPr>
          <w:sz w:val="24"/>
          <w:szCs w:val="24"/>
        </w:rPr>
        <w:t>renderize</w:t>
      </w:r>
      <w:proofErr w:type="spellEnd"/>
      <w:r w:rsidRPr="00DC097D">
        <w:rPr>
          <w:sz w:val="24"/>
          <w:szCs w:val="24"/>
        </w:rPr>
        <w:t>.</w:t>
      </w:r>
    </w:p>
    <w:p w14:paraId="7AB91F54" w14:textId="77777777" w:rsidR="00DC097D" w:rsidRPr="00DC097D" w:rsidRDefault="00DC097D" w:rsidP="00DC097D">
      <w:pPr>
        <w:numPr>
          <w:ilvl w:val="0"/>
          <w:numId w:val="9"/>
        </w:numPr>
        <w:rPr>
          <w:sz w:val="24"/>
          <w:szCs w:val="24"/>
        </w:rPr>
      </w:pPr>
      <w:r w:rsidRPr="00DC097D">
        <w:rPr>
          <w:sz w:val="24"/>
          <w:szCs w:val="24"/>
        </w:rPr>
        <w:t>Link: Toma el lugar del elemento &lt;a&gt;, evita que se recargue la página completamente y actualiza la URL.</w:t>
      </w:r>
    </w:p>
    <w:p w14:paraId="04227667" w14:textId="216253DE" w:rsidR="00906998" w:rsidRDefault="00906998" w:rsidP="00754E07">
      <w:pPr>
        <w:rPr>
          <w:b/>
          <w:bCs/>
          <w:sz w:val="24"/>
          <w:szCs w:val="24"/>
        </w:rPr>
      </w:pPr>
    </w:p>
    <w:p w14:paraId="0542763C" w14:textId="4CC4170B" w:rsidR="003B6720" w:rsidRPr="003B6720" w:rsidRDefault="003B6720" w:rsidP="003B6720">
      <w:pPr>
        <w:jc w:val="center"/>
        <w:rPr>
          <w:b/>
          <w:bCs/>
          <w:sz w:val="24"/>
          <w:szCs w:val="24"/>
        </w:rPr>
      </w:pPr>
      <w:r w:rsidRPr="003B6720">
        <w:rPr>
          <w:b/>
          <w:bCs/>
          <w:sz w:val="24"/>
          <w:szCs w:val="24"/>
        </w:rPr>
        <w:t xml:space="preserve">Mejorando la </w:t>
      </w:r>
      <w:proofErr w:type="spellStart"/>
      <w:r w:rsidRPr="003B6720">
        <w:rPr>
          <w:b/>
          <w:bCs/>
          <w:sz w:val="24"/>
          <w:szCs w:val="24"/>
        </w:rPr>
        <w:t>User</w:t>
      </w:r>
      <w:proofErr w:type="spellEnd"/>
      <w:r w:rsidRPr="003B6720">
        <w:rPr>
          <w:b/>
          <w:bCs/>
          <w:sz w:val="24"/>
          <w:szCs w:val="24"/>
        </w:rPr>
        <w:t xml:space="preserve"> Interface con un </w:t>
      </w:r>
      <w:proofErr w:type="spellStart"/>
      <w:r w:rsidRPr="003B6720">
        <w:rPr>
          <w:b/>
          <w:bCs/>
          <w:sz w:val="24"/>
          <w:szCs w:val="24"/>
        </w:rPr>
        <w:t>Layout</w:t>
      </w:r>
      <w:proofErr w:type="spellEnd"/>
    </w:p>
    <w:p w14:paraId="61BE84C8" w14:textId="77777777" w:rsidR="003B6720" w:rsidRPr="003B6720" w:rsidRDefault="006B6E82" w:rsidP="003B6720">
      <w:pPr>
        <w:rPr>
          <w:b/>
          <w:bCs/>
          <w:sz w:val="24"/>
          <w:szCs w:val="24"/>
        </w:rPr>
      </w:pPr>
      <w:hyperlink r:id="rId8" w:tgtFrame="_blank" w:history="1">
        <w:r w:rsidR="003B6720" w:rsidRPr="003B6720">
          <w:rPr>
            <w:rStyle w:val="Hipervnculo"/>
            <w:b/>
            <w:bCs/>
            <w:sz w:val="24"/>
            <w:szCs w:val="24"/>
          </w:rPr>
          <w:t>Aquí encuentras el archivo para hacer el reto que propone el profesor al final de la clase</w:t>
        </w:r>
      </w:hyperlink>
    </w:p>
    <w:p w14:paraId="64F8D435" w14:textId="77777777" w:rsidR="003B6720" w:rsidRPr="003B6720" w:rsidRDefault="003B6720" w:rsidP="003B6720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3B6720">
        <w:rPr>
          <w:sz w:val="24"/>
          <w:szCs w:val="24"/>
        </w:rPr>
        <w:t>React.Fragment</w:t>
      </w:r>
      <w:proofErr w:type="spellEnd"/>
      <w:r w:rsidRPr="003B6720">
        <w:rPr>
          <w:sz w:val="24"/>
          <w:szCs w:val="24"/>
        </w:rPr>
        <w:t xml:space="preserve"> es la herramienta que te ayudará a renderizar varios componentes y/o elementos sin necesidad de colocar un </w:t>
      </w:r>
      <w:proofErr w:type="spellStart"/>
      <w:r w:rsidRPr="003B6720">
        <w:rPr>
          <w:sz w:val="24"/>
          <w:szCs w:val="24"/>
        </w:rPr>
        <w:t>div</w:t>
      </w:r>
      <w:proofErr w:type="spellEnd"/>
      <w:r w:rsidRPr="003B6720">
        <w:rPr>
          <w:sz w:val="24"/>
          <w:szCs w:val="24"/>
        </w:rPr>
        <w:t xml:space="preserve"> o cualquier otro elemento de HTML para renderizar sus hijos. Al usar esta característica de </w:t>
      </w:r>
      <w:proofErr w:type="spellStart"/>
      <w:r w:rsidRPr="003B6720">
        <w:rPr>
          <w:sz w:val="24"/>
          <w:szCs w:val="24"/>
        </w:rPr>
        <w:t>React</w:t>
      </w:r>
      <w:proofErr w:type="spellEnd"/>
      <w:r w:rsidRPr="003B6720">
        <w:rPr>
          <w:sz w:val="24"/>
          <w:szCs w:val="24"/>
        </w:rPr>
        <w:t xml:space="preserve"> podremos renderizar un código más limpio y legible, ya que ``</w:t>
      </w:r>
      <w:proofErr w:type="spellStart"/>
      <w:r w:rsidRPr="003B6720">
        <w:rPr>
          <w:sz w:val="24"/>
          <w:szCs w:val="24"/>
        </w:rPr>
        <w:t>React.Fragment</w:t>
      </w:r>
      <w:proofErr w:type="spellEnd"/>
      <w:r w:rsidRPr="003B6720">
        <w:rPr>
          <w:sz w:val="24"/>
          <w:szCs w:val="24"/>
        </w:rPr>
        <w:t>` no se renderiza en el navegador.</w:t>
      </w:r>
    </w:p>
    <w:p w14:paraId="38F1D025" w14:textId="77777777" w:rsidR="003B6720" w:rsidRPr="003B6720" w:rsidRDefault="003B6720" w:rsidP="003B6720">
      <w:pPr>
        <w:numPr>
          <w:ilvl w:val="0"/>
          <w:numId w:val="10"/>
        </w:numPr>
        <w:rPr>
          <w:sz w:val="24"/>
          <w:szCs w:val="24"/>
        </w:rPr>
      </w:pPr>
      <w:r w:rsidRPr="003B6720">
        <w:rPr>
          <w:sz w:val="24"/>
          <w:szCs w:val="24"/>
        </w:rPr>
        <w:t>El 404 es la ruta que se renderizará cuando ninguna otra coincida con la dirección ingresada.</w:t>
      </w:r>
    </w:p>
    <w:p w14:paraId="2FCADB95" w14:textId="77777777" w:rsidR="003B6720" w:rsidRPr="003B6720" w:rsidRDefault="003B6720" w:rsidP="003B6720">
      <w:pPr>
        <w:rPr>
          <w:sz w:val="24"/>
          <w:szCs w:val="24"/>
        </w:rPr>
      </w:pPr>
      <w:r w:rsidRPr="003B6720">
        <w:rPr>
          <w:sz w:val="24"/>
          <w:szCs w:val="24"/>
        </w:rPr>
        <w:t xml:space="preserve">Otra forma de hacer que todas tus </w:t>
      </w:r>
      <w:proofErr w:type="spellStart"/>
      <w:r w:rsidRPr="003B6720">
        <w:rPr>
          <w:sz w:val="24"/>
          <w:szCs w:val="24"/>
        </w:rPr>
        <w:t>URL’s</w:t>
      </w:r>
      <w:proofErr w:type="spellEnd"/>
      <w:r w:rsidRPr="003B6720">
        <w:rPr>
          <w:sz w:val="24"/>
          <w:szCs w:val="24"/>
        </w:rPr>
        <w:t xml:space="preserve"> que no existan sean redirigidas a tu componente de 404 sería de la siguiente forma:</w:t>
      </w:r>
    </w:p>
    <w:p w14:paraId="1456A931" w14:textId="77777777" w:rsidR="003B6720" w:rsidRPr="003B6720" w:rsidRDefault="003B6720" w:rsidP="003B6720">
      <w:pPr>
        <w:rPr>
          <w:sz w:val="24"/>
          <w:szCs w:val="24"/>
          <w:lang w:val="en-US"/>
        </w:rPr>
      </w:pPr>
      <w:r w:rsidRPr="003B6720">
        <w:rPr>
          <w:sz w:val="24"/>
          <w:szCs w:val="24"/>
          <w:lang w:val="en-US"/>
        </w:rPr>
        <w:t>import { Redirect, Route } from "react-router-</w:t>
      </w:r>
      <w:proofErr w:type="spellStart"/>
      <w:r w:rsidRPr="003B6720">
        <w:rPr>
          <w:sz w:val="24"/>
          <w:szCs w:val="24"/>
          <w:lang w:val="en-US"/>
        </w:rPr>
        <w:t>dom</w:t>
      </w:r>
      <w:proofErr w:type="spellEnd"/>
      <w:r w:rsidRPr="003B6720">
        <w:rPr>
          <w:sz w:val="24"/>
          <w:szCs w:val="24"/>
          <w:lang w:val="en-US"/>
        </w:rPr>
        <w:t>";</w:t>
      </w:r>
    </w:p>
    <w:p w14:paraId="5BA569E8" w14:textId="77777777" w:rsidR="003B6720" w:rsidRPr="003B6720" w:rsidRDefault="003B6720" w:rsidP="003B6720">
      <w:pPr>
        <w:rPr>
          <w:sz w:val="24"/>
          <w:szCs w:val="24"/>
          <w:lang w:val="en-US"/>
        </w:rPr>
      </w:pPr>
    </w:p>
    <w:p w14:paraId="73DCD074" w14:textId="77777777" w:rsidR="003B6720" w:rsidRPr="003B6720" w:rsidRDefault="003B6720" w:rsidP="003B6720">
      <w:pPr>
        <w:rPr>
          <w:sz w:val="24"/>
          <w:szCs w:val="24"/>
          <w:lang w:val="en-US"/>
        </w:rPr>
      </w:pPr>
      <w:r w:rsidRPr="003B6720">
        <w:rPr>
          <w:sz w:val="24"/>
          <w:szCs w:val="24"/>
          <w:lang w:val="en-US"/>
        </w:rPr>
        <w:t>&lt;Route path="/404" component={MiComponente404} /&gt;</w:t>
      </w:r>
    </w:p>
    <w:p w14:paraId="7935F6E9" w14:textId="77777777" w:rsidR="003B6720" w:rsidRPr="003B6720" w:rsidRDefault="003B6720" w:rsidP="003B6720">
      <w:pPr>
        <w:rPr>
          <w:sz w:val="24"/>
          <w:szCs w:val="24"/>
          <w:lang w:val="en-US"/>
        </w:rPr>
      </w:pPr>
      <w:r w:rsidRPr="003B6720">
        <w:rPr>
          <w:sz w:val="24"/>
          <w:szCs w:val="24"/>
          <w:lang w:val="en-US"/>
        </w:rPr>
        <w:t>&lt;Redirect from="*" to="/404" /&gt;</w:t>
      </w:r>
    </w:p>
    <w:p w14:paraId="264E43C1" w14:textId="77777777" w:rsidR="003B6720" w:rsidRPr="003B6720" w:rsidRDefault="003B6720" w:rsidP="003B6720">
      <w:pPr>
        <w:rPr>
          <w:sz w:val="24"/>
          <w:szCs w:val="24"/>
        </w:rPr>
      </w:pPr>
      <w:r w:rsidRPr="003B6720">
        <w:rPr>
          <w:sz w:val="24"/>
          <w:szCs w:val="24"/>
        </w:rPr>
        <w:t>Como podemos observar llamamos a nuestro componente 404 y luego utilizamos </w:t>
      </w:r>
      <w:proofErr w:type="spellStart"/>
      <w:r w:rsidRPr="003B6720">
        <w:rPr>
          <w:sz w:val="24"/>
          <w:szCs w:val="24"/>
        </w:rPr>
        <w:t>Redirect</w:t>
      </w:r>
      <w:proofErr w:type="spellEnd"/>
      <w:r w:rsidRPr="003B6720">
        <w:rPr>
          <w:sz w:val="24"/>
          <w:szCs w:val="24"/>
        </w:rPr>
        <w:t>, el cual es un componente de </w:t>
      </w:r>
      <w:proofErr w:type="spellStart"/>
      <w:r w:rsidRPr="003B6720">
        <w:rPr>
          <w:sz w:val="24"/>
          <w:szCs w:val="24"/>
        </w:rPr>
        <w:t>React</w:t>
      </w:r>
      <w:proofErr w:type="spellEnd"/>
      <w:r w:rsidRPr="003B6720">
        <w:rPr>
          <w:sz w:val="24"/>
          <w:szCs w:val="24"/>
        </w:rPr>
        <w:t xml:space="preserve"> </w:t>
      </w:r>
      <w:proofErr w:type="spellStart"/>
      <w:r w:rsidRPr="003B6720">
        <w:rPr>
          <w:sz w:val="24"/>
          <w:szCs w:val="24"/>
        </w:rPr>
        <w:t>Router</w:t>
      </w:r>
      <w:proofErr w:type="spellEnd"/>
      <w:r w:rsidRPr="003B6720">
        <w:rPr>
          <w:sz w:val="24"/>
          <w:szCs w:val="24"/>
        </w:rPr>
        <w:t xml:space="preserve"> para hacer redirecciones; en este caso hacemos que todas las </w:t>
      </w:r>
      <w:proofErr w:type="spellStart"/>
      <w:r w:rsidRPr="003B6720">
        <w:rPr>
          <w:sz w:val="24"/>
          <w:szCs w:val="24"/>
        </w:rPr>
        <w:t>URL’s</w:t>
      </w:r>
      <w:proofErr w:type="spellEnd"/>
      <w:r w:rsidRPr="003B6720">
        <w:rPr>
          <w:sz w:val="24"/>
          <w:szCs w:val="24"/>
        </w:rPr>
        <w:t xml:space="preserve"> que no correspondan a alguna que hayamos declarado, sean redirigidas a MiComponente404.</w:t>
      </w:r>
    </w:p>
    <w:p w14:paraId="750B102F" w14:textId="2E8CD383" w:rsidR="00C72E1F" w:rsidRPr="00C72E1F" w:rsidRDefault="00C72E1F" w:rsidP="00C72E1F">
      <w:pPr>
        <w:jc w:val="center"/>
        <w:rPr>
          <w:b/>
          <w:bCs/>
          <w:sz w:val="24"/>
          <w:szCs w:val="24"/>
        </w:rPr>
      </w:pPr>
      <w:r w:rsidRPr="00C72E1F">
        <w:rPr>
          <w:b/>
          <w:bCs/>
          <w:sz w:val="24"/>
          <w:szCs w:val="24"/>
        </w:rPr>
        <w:t>Introducción del ciclo de vida de un componente</w:t>
      </w:r>
    </w:p>
    <w:p w14:paraId="4478DE59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 xml:space="preserve">Cuando </w:t>
      </w:r>
      <w:proofErr w:type="spellStart"/>
      <w:r w:rsidRPr="00C72E1F">
        <w:rPr>
          <w:sz w:val="24"/>
          <w:szCs w:val="24"/>
        </w:rPr>
        <w:t>React</w:t>
      </w:r>
      <w:proofErr w:type="spellEnd"/>
      <w:r w:rsidRPr="00C72E1F">
        <w:rPr>
          <w:sz w:val="24"/>
          <w:szCs w:val="24"/>
        </w:rPr>
        <w:t xml:space="preserve"> renderiza los componentes decimos que entran en escena, cuando su estado cambia o recibe unos </w:t>
      </w:r>
      <w:proofErr w:type="spellStart"/>
      <w:r w:rsidRPr="00C72E1F">
        <w:rPr>
          <w:i/>
          <w:iCs/>
          <w:sz w:val="24"/>
          <w:szCs w:val="24"/>
        </w:rPr>
        <w:t>props</w:t>
      </w:r>
      <w:proofErr w:type="spellEnd"/>
      <w:r w:rsidRPr="00C72E1F">
        <w:rPr>
          <w:sz w:val="24"/>
          <w:szCs w:val="24"/>
        </w:rPr>
        <w:t> diferentes se actualizan y cuando cambiamos de página se dice que se desmontan.</w:t>
      </w:r>
    </w:p>
    <w:p w14:paraId="6BF6DF29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>Montaje:</w:t>
      </w:r>
    </w:p>
    <w:p w14:paraId="78DC1822" w14:textId="77777777" w:rsidR="00C72E1F" w:rsidRPr="00C72E1F" w:rsidRDefault="00C72E1F" w:rsidP="00C72E1F">
      <w:pPr>
        <w:numPr>
          <w:ilvl w:val="0"/>
          <w:numId w:val="11"/>
        </w:numPr>
        <w:rPr>
          <w:sz w:val="24"/>
          <w:szCs w:val="24"/>
        </w:rPr>
      </w:pPr>
      <w:r w:rsidRPr="00C72E1F">
        <w:rPr>
          <w:sz w:val="24"/>
          <w:szCs w:val="24"/>
        </w:rPr>
        <w:t>Representa el momento donde se inserta el código del componente en el DOM.</w:t>
      </w:r>
    </w:p>
    <w:p w14:paraId="2E96D474" w14:textId="77777777" w:rsidR="00C72E1F" w:rsidRPr="00C72E1F" w:rsidRDefault="00C72E1F" w:rsidP="00C72E1F">
      <w:pPr>
        <w:numPr>
          <w:ilvl w:val="0"/>
          <w:numId w:val="11"/>
        </w:numPr>
        <w:rPr>
          <w:sz w:val="24"/>
          <w:szCs w:val="24"/>
        </w:rPr>
      </w:pPr>
      <w:r w:rsidRPr="00C72E1F">
        <w:rPr>
          <w:sz w:val="24"/>
          <w:szCs w:val="24"/>
        </w:rPr>
        <w:lastRenderedPageBreak/>
        <w:t>Se llaman tres métodos: </w:t>
      </w:r>
      <w:r w:rsidRPr="00C72E1F">
        <w:rPr>
          <w:i/>
          <w:iCs/>
          <w:sz w:val="24"/>
          <w:szCs w:val="24"/>
        </w:rPr>
        <w:t>constructor</w:t>
      </w:r>
      <w:r w:rsidRPr="00C72E1F">
        <w:rPr>
          <w:sz w:val="24"/>
          <w:szCs w:val="24"/>
        </w:rPr>
        <w:t>, </w:t>
      </w:r>
      <w:r w:rsidRPr="00C72E1F">
        <w:rPr>
          <w:i/>
          <w:iCs/>
          <w:sz w:val="24"/>
          <w:szCs w:val="24"/>
        </w:rPr>
        <w:t>render</w:t>
      </w:r>
      <w:r w:rsidRPr="00C72E1F">
        <w:rPr>
          <w:sz w:val="24"/>
          <w:szCs w:val="24"/>
        </w:rPr>
        <w:t>, </w:t>
      </w:r>
      <w:proofErr w:type="spellStart"/>
      <w:r w:rsidRPr="00C72E1F">
        <w:rPr>
          <w:i/>
          <w:iCs/>
          <w:sz w:val="24"/>
          <w:szCs w:val="24"/>
        </w:rPr>
        <w:t>componentDidMount</w:t>
      </w:r>
      <w:proofErr w:type="spellEnd"/>
      <w:r w:rsidRPr="00C72E1F">
        <w:rPr>
          <w:sz w:val="24"/>
          <w:szCs w:val="24"/>
        </w:rPr>
        <w:t>.</w:t>
      </w:r>
    </w:p>
    <w:p w14:paraId="6B61229B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>Actualización:</w:t>
      </w:r>
    </w:p>
    <w:p w14:paraId="0879848E" w14:textId="77777777" w:rsidR="00C72E1F" w:rsidRPr="00C72E1F" w:rsidRDefault="00C72E1F" w:rsidP="00C72E1F">
      <w:pPr>
        <w:numPr>
          <w:ilvl w:val="0"/>
          <w:numId w:val="12"/>
        </w:numPr>
        <w:rPr>
          <w:sz w:val="24"/>
          <w:szCs w:val="24"/>
        </w:rPr>
      </w:pPr>
      <w:r w:rsidRPr="00C72E1F">
        <w:rPr>
          <w:sz w:val="24"/>
          <w:szCs w:val="24"/>
        </w:rPr>
        <w:t>Ocurre cuando los </w:t>
      </w:r>
      <w:proofErr w:type="spellStart"/>
      <w:r w:rsidRPr="00C72E1F">
        <w:rPr>
          <w:i/>
          <w:iCs/>
          <w:sz w:val="24"/>
          <w:szCs w:val="24"/>
        </w:rPr>
        <w:t>props</w:t>
      </w:r>
      <w:proofErr w:type="spellEnd"/>
      <w:r w:rsidRPr="00C72E1F">
        <w:rPr>
          <w:sz w:val="24"/>
          <w:szCs w:val="24"/>
        </w:rPr>
        <w:t> o el estado del componente cambian.</w:t>
      </w:r>
    </w:p>
    <w:p w14:paraId="38DEF2F5" w14:textId="77777777" w:rsidR="00C72E1F" w:rsidRPr="00C72E1F" w:rsidRDefault="00C72E1F" w:rsidP="00C72E1F">
      <w:pPr>
        <w:numPr>
          <w:ilvl w:val="0"/>
          <w:numId w:val="12"/>
        </w:numPr>
        <w:rPr>
          <w:sz w:val="24"/>
          <w:szCs w:val="24"/>
        </w:rPr>
      </w:pPr>
      <w:r w:rsidRPr="00C72E1F">
        <w:rPr>
          <w:sz w:val="24"/>
          <w:szCs w:val="24"/>
        </w:rPr>
        <w:t>Se llaman dos métodos: </w:t>
      </w:r>
      <w:r w:rsidRPr="00C72E1F">
        <w:rPr>
          <w:i/>
          <w:iCs/>
          <w:sz w:val="24"/>
          <w:szCs w:val="24"/>
        </w:rPr>
        <w:t>render</w:t>
      </w:r>
      <w:r w:rsidRPr="00C72E1F">
        <w:rPr>
          <w:sz w:val="24"/>
          <w:szCs w:val="24"/>
        </w:rPr>
        <w:t>, </w:t>
      </w:r>
      <w:proofErr w:type="spellStart"/>
      <w:r w:rsidRPr="00C72E1F">
        <w:rPr>
          <w:i/>
          <w:iCs/>
          <w:sz w:val="24"/>
          <w:szCs w:val="24"/>
        </w:rPr>
        <w:t>componentDidUpdate</w:t>
      </w:r>
      <w:proofErr w:type="spellEnd"/>
      <w:r w:rsidRPr="00C72E1F">
        <w:rPr>
          <w:sz w:val="24"/>
          <w:szCs w:val="24"/>
        </w:rPr>
        <w:t>.</w:t>
      </w:r>
    </w:p>
    <w:p w14:paraId="5C1B83C2" w14:textId="77777777" w:rsidR="00C72E1F" w:rsidRPr="00C72E1F" w:rsidRDefault="00C72E1F" w:rsidP="00C72E1F">
      <w:pPr>
        <w:rPr>
          <w:sz w:val="24"/>
          <w:szCs w:val="24"/>
        </w:rPr>
      </w:pPr>
      <w:r w:rsidRPr="00C72E1F">
        <w:rPr>
          <w:sz w:val="24"/>
          <w:szCs w:val="24"/>
        </w:rPr>
        <w:t>Desmontaje:</w:t>
      </w:r>
    </w:p>
    <w:p w14:paraId="269A92C1" w14:textId="77777777" w:rsidR="00C72E1F" w:rsidRPr="00C72E1F" w:rsidRDefault="00C72E1F" w:rsidP="00C72E1F">
      <w:pPr>
        <w:numPr>
          <w:ilvl w:val="0"/>
          <w:numId w:val="13"/>
        </w:numPr>
        <w:rPr>
          <w:sz w:val="24"/>
          <w:szCs w:val="24"/>
        </w:rPr>
      </w:pPr>
      <w:r w:rsidRPr="00C72E1F">
        <w:rPr>
          <w:sz w:val="24"/>
          <w:szCs w:val="24"/>
        </w:rPr>
        <w:t>Nos da la oportunidad de hacer limpieza de nuestro componente.</w:t>
      </w:r>
    </w:p>
    <w:p w14:paraId="12FCB176" w14:textId="77777777" w:rsidR="00C72E1F" w:rsidRPr="00C72E1F" w:rsidRDefault="00C72E1F" w:rsidP="00C72E1F">
      <w:pPr>
        <w:numPr>
          <w:ilvl w:val="0"/>
          <w:numId w:val="13"/>
        </w:numPr>
        <w:rPr>
          <w:sz w:val="24"/>
          <w:szCs w:val="24"/>
        </w:rPr>
      </w:pPr>
      <w:r w:rsidRPr="00C72E1F">
        <w:rPr>
          <w:sz w:val="24"/>
          <w:szCs w:val="24"/>
        </w:rPr>
        <w:t>Se llama un método: </w:t>
      </w:r>
      <w:proofErr w:type="spellStart"/>
      <w:r w:rsidRPr="00C72E1F">
        <w:rPr>
          <w:i/>
          <w:iCs/>
          <w:sz w:val="24"/>
          <w:szCs w:val="24"/>
        </w:rPr>
        <w:t>componentWillUnmount</w:t>
      </w:r>
      <w:proofErr w:type="spellEnd"/>
      <w:r w:rsidRPr="00C72E1F">
        <w:rPr>
          <w:sz w:val="24"/>
          <w:szCs w:val="24"/>
        </w:rPr>
        <w:t>.</w:t>
      </w:r>
    </w:p>
    <w:p w14:paraId="54381F93" w14:textId="4FF90200" w:rsidR="003B6720" w:rsidRDefault="003B6720" w:rsidP="00754E07">
      <w:pPr>
        <w:rPr>
          <w:b/>
          <w:bCs/>
          <w:sz w:val="24"/>
          <w:szCs w:val="24"/>
        </w:rPr>
      </w:pPr>
    </w:p>
    <w:p w14:paraId="0353FB92" w14:textId="28A8F0FC" w:rsidR="00AC3649" w:rsidRPr="00AC3649" w:rsidRDefault="00AC3649" w:rsidP="00AC3649">
      <w:pPr>
        <w:jc w:val="center"/>
        <w:rPr>
          <w:b/>
          <w:bCs/>
          <w:sz w:val="24"/>
          <w:szCs w:val="24"/>
        </w:rPr>
      </w:pPr>
      <w:r w:rsidRPr="00AC3649">
        <w:rPr>
          <w:b/>
          <w:bCs/>
          <w:sz w:val="24"/>
          <w:szCs w:val="24"/>
        </w:rPr>
        <w:t>Introducción llamadas a un API2</w:t>
      </w:r>
    </w:p>
    <w:p w14:paraId="47E6CB28" w14:textId="77777777" w:rsidR="00AC3649" w:rsidRPr="00AC3649" w:rsidRDefault="00AC3649" w:rsidP="00AC3649">
      <w:pPr>
        <w:rPr>
          <w:sz w:val="24"/>
          <w:szCs w:val="24"/>
        </w:rPr>
      </w:pPr>
      <w:r w:rsidRPr="00AC3649">
        <w:rPr>
          <w:sz w:val="24"/>
          <w:szCs w:val="24"/>
        </w:rPr>
        <w:t>Las llamadas a una API siguen un patrón similar siempre que las hacemos, cada llamada consta de tres estados:</w:t>
      </w:r>
    </w:p>
    <w:p w14:paraId="7C0CA36F" w14:textId="77777777" w:rsidR="00AC3649" w:rsidRPr="00AC3649" w:rsidRDefault="00AC3649" w:rsidP="00AC3649">
      <w:pPr>
        <w:numPr>
          <w:ilvl w:val="0"/>
          <w:numId w:val="14"/>
        </w:numPr>
        <w:rPr>
          <w:sz w:val="24"/>
          <w:szCs w:val="24"/>
        </w:rPr>
      </w:pPr>
      <w:proofErr w:type="spellStart"/>
      <w:r w:rsidRPr="00AC3649">
        <w:rPr>
          <w:sz w:val="24"/>
          <w:szCs w:val="24"/>
        </w:rPr>
        <w:t>Loading</w:t>
      </w:r>
      <w:proofErr w:type="spellEnd"/>
      <w:r w:rsidRPr="00AC3649">
        <w:rPr>
          <w:sz w:val="24"/>
          <w:szCs w:val="24"/>
        </w:rPr>
        <w:t>: cuando la petición se envía y estamos esperando.</w:t>
      </w:r>
    </w:p>
    <w:p w14:paraId="0BE6CB5E" w14:textId="77777777" w:rsidR="00AC3649" w:rsidRPr="00AC3649" w:rsidRDefault="00AC3649" w:rsidP="00AC3649">
      <w:pPr>
        <w:numPr>
          <w:ilvl w:val="0"/>
          <w:numId w:val="14"/>
        </w:numPr>
        <w:rPr>
          <w:sz w:val="24"/>
          <w:szCs w:val="24"/>
        </w:rPr>
      </w:pPr>
      <w:r w:rsidRPr="00AC3649">
        <w:rPr>
          <w:sz w:val="24"/>
          <w:szCs w:val="24"/>
        </w:rPr>
        <w:t>Error: se debe dejar un mensaje para el usuario para arreglar el error o volver a intentarlo.</w:t>
      </w:r>
    </w:p>
    <w:p w14:paraId="30149A4F" w14:textId="77777777" w:rsidR="00AC3649" w:rsidRPr="00AC3649" w:rsidRDefault="00AC3649" w:rsidP="00AC3649">
      <w:pPr>
        <w:numPr>
          <w:ilvl w:val="0"/>
          <w:numId w:val="14"/>
        </w:numPr>
        <w:rPr>
          <w:sz w:val="24"/>
          <w:szCs w:val="24"/>
        </w:rPr>
      </w:pPr>
      <w:r w:rsidRPr="00AC3649">
        <w:rPr>
          <w:sz w:val="24"/>
          <w:szCs w:val="24"/>
        </w:rPr>
        <w:t>Data: los datos nos pueden llegar de dos formas, o en error o con los datos requeridos.</w:t>
      </w:r>
    </w:p>
    <w:p w14:paraId="1ECE96EA" w14:textId="434E34A5" w:rsidR="00AC3649" w:rsidRDefault="006B6E82" w:rsidP="00754E07">
      <w:pPr>
        <w:rPr>
          <w:rStyle w:val="Hipervnculo"/>
          <w:sz w:val="24"/>
          <w:szCs w:val="24"/>
        </w:rPr>
      </w:pPr>
      <w:hyperlink r:id="rId9" w:history="1">
        <w:r w:rsidR="00AC3649" w:rsidRPr="0019523D">
          <w:rPr>
            <w:rStyle w:val="Hipervnculo"/>
            <w:sz w:val="24"/>
            <w:szCs w:val="24"/>
          </w:rPr>
          <w:t>https://api-platzi-badges.vercel.app/api/badges</w:t>
        </w:r>
      </w:hyperlink>
    </w:p>
    <w:p w14:paraId="2A4674EF" w14:textId="77777777" w:rsidR="00DA5A37" w:rsidRDefault="00DA5A37" w:rsidP="00754E07">
      <w:pPr>
        <w:rPr>
          <w:sz w:val="24"/>
          <w:szCs w:val="24"/>
        </w:rPr>
      </w:pPr>
    </w:p>
    <w:p w14:paraId="07A830A0" w14:textId="58D03FE1" w:rsidR="00DA5A37" w:rsidRPr="00DA5A37" w:rsidRDefault="00DA5A37" w:rsidP="00DA5A37">
      <w:pPr>
        <w:jc w:val="center"/>
        <w:rPr>
          <w:b/>
          <w:bCs/>
          <w:sz w:val="24"/>
          <w:szCs w:val="24"/>
        </w:rPr>
      </w:pPr>
      <w:r w:rsidRPr="00DA5A37">
        <w:rPr>
          <w:b/>
          <w:bCs/>
          <w:sz w:val="24"/>
          <w:szCs w:val="24"/>
        </w:rPr>
        <w:t>Enviando datos (POST)</w:t>
      </w:r>
    </w:p>
    <w:p w14:paraId="5A5E1475" w14:textId="77777777" w:rsidR="00DA5A37" w:rsidRPr="00DA5A37" w:rsidRDefault="00DA5A37" w:rsidP="00DA5A37">
      <w:pPr>
        <w:rPr>
          <w:sz w:val="24"/>
          <w:szCs w:val="24"/>
        </w:rPr>
      </w:pPr>
      <w:r w:rsidRPr="00DA5A37">
        <w:rPr>
          <w:b/>
          <w:bCs/>
          <w:sz w:val="24"/>
          <w:szCs w:val="24"/>
        </w:rPr>
        <w:t>MD5</w:t>
      </w:r>
      <w:r w:rsidRPr="00DA5A37">
        <w:rPr>
          <w:sz w:val="24"/>
          <w:szCs w:val="24"/>
        </w:rPr>
        <w:t> es una pequeña librería a la cual se le da un texto y ella regresa un </w:t>
      </w:r>
      <w:r w:rsidRPr="00DA5A37">
        <w:rPr>
          <w:b/>
          <w:bCs/>
          <w:sz w:val="24"/>
          <w:szCs w:val="24"/>
        </w:rPr>
        <w:t>hash</w:t>
      </w:r>
      <w:r w:rsidRPr="00DA5A37">
        <w:rPr>
          <w:sz w:val="24"/>
          <w:szCs w:val="24"/>
        </w:rPr>
        <w:t>.</w:t>
      </w:r>
    </w:p>
    <w:p w14:paraId="6643BE65" w14:textId="77777777" w:rsidR="00DA5A37" w:rsidRPr="00DA5A37" w:rsidRDefault="00DA5A37" w:rsidP="00DA5A37">
      <w:pPr>
        <w:rPr>
          <w:sz w:val="24"/>
          <w:szCs w:val="24"/>
        </w:rPr>
      </w:pPr>
      <w:r w:rsidRPr="00DA5A37">
        <w:rPr>
          <w:sz w:val="24"/>
          <w:szCs w:val="24"/>
        </w:rPr>
        <w:t>Podremos hacer pruebas para cifrar nuestros textos a md5 en el siguiente sitio </w:t>
      </w:r>
      <w:hyperlink r:id="rId10" w:tgtFrame="_blank" w:history="1">
        <w:r w:rsidRPr="00DA5A37">
          <w:rPr>
            <w:rStyle w:val="Hipervnculo"/>
            <w:sz w:val="24"/>
            <w:szCs w:val="24"/>
          </w:rPr>
          <w:t>MD5 Online</w:t>
        </w:r>
      </w:hyperlink>
    </w:p>
    <w:p w14:paraId="4FEC0620" w14:textId="77777777" w:rsidR="00DA5A37" w:rsidRPr="00DA5A37" w:rsidRDefault="00DA5A37" w:rsidP="00DA5A37">
      <w:pPr>
        <w:rPr>
          <w:sz w:val="24"/>
          <w:szCs w:val="24"/>
        </w:rPr>
      </w:pPr>
      <w:r w:rsidRPr="00DA5A37">
        <w:rPr>
          <w:sz w:val="24"/>
          <w:szCs w:val="24"/>
        </w:rPr>
        <w:t xml:space="preserve">Hola </w:t>
      </w:r>
      <w:proofErr w:type="spellStart"/>
      <w:r w:rsidRPr="00DA5A37">
        <w:rPr>
          <w:sz w:val="24"/>
          <w:szCs w:val="24"/>
        </w:rPr>
        <w:t>Platzi</w:t>
      </w:r>
      <w:proofErr w:type="spellEnd"/>
      <w:r w:rsidRPr="00DA5A37">
        <w:rPr>
          <w:sz w:val="24"/>
          <w:szCs w:val="24"/>
        </w:rPr>
        <w:t xml:space="preserve"> = d3bfb9302fb1007c0f996b41cba2818c</w:t>
      </w:r>
    </w:p>
    <w:p w14:paraId="4B63EF33" w14:textId="61DC1644" w:rsidR="00B008B5" w:rsidRPr="00B008B5" w:rsidRDefault="00B008B5" w:rsidP="00B008B5">
      <w:pPr>
        <w:jc w:val="center"/>
        <w:rPr>
          <w:b/>
          <w:bCs/>
          <w:sz w:val="24"/>
          <w:szCs w:val="24"/>
        </w:rPr>
      </w:pPr>
      <w:r w:rsidRPr="00B008B5">
        <w:rPr>
          <w:b/>
          <w:bCs/>
          <w:sz w:val="24"/>
          <w:szCs w:val="24"/>
        </w:rPr>
        <w:t>Actualizaciones automáticas</w:t>
      </w:r>
    </w:p>
    <w:p w14:paraId="53DC539D" w14:textId="77777777" w:rsidR="00B008B5" w:rsidRPr="00B008B5" w:rsidRDefault="00B008B5" w:rsidP="00B008B5">
      <w:pPr>
        <w:rPr>
          <w:sz w:val="24"/>
          <w:szCs w:val="24"/>
        </w:rPr>
      </w:pPr>
      <w:proofErr w:type="spellStart"/>
      <w:r w:rsidRPr="00B008B5">
        <w:rPr>
          <w:b/>
          <w:bCs/>
          <w:sz w:val="24"/>
          <w:szCs w:val="24"/>
        </w:rPr>
        <w:t>Polling</w:t>
      </w:r>
      <w:proofErr w:type="spellEnd"/>
      <w:r w:rsidRPr="00B008B5">
        <w:rPr>
          <w:sz w:val="24"/>
          <w:szCs w:val="24"/>
        </w:rPr>
        <w:t> consiste en que cada cierto tiempo que es definido por nosotros se buscan los datos y se actualizan automáticamente. Esto se hará constantemente hasta que el usuario se vaya de la página.</w:t>
      </w:r>
    </w:p>
    <w:p w14:paraId="4F9D13C9" w14:textId="77777777" w:rsidR="00577259" w:rsidRDefault="00577259" w:rsidP="00754E07"/>
    <w:p w14:paraId="020E7FED" w14:textId="77777777" w:rsidR="00577259" w:rsidRDefault="00577259" w:rsidP="00754E07"/>
    <w:p w14:paraId="2C6B77B6" w14:textId="014E45E6" w:rsidR="00AC3649" w:rsidRDefault="00B008B5" w:rsidP="00754E07">
      <w:pPr>
        <w:rPr>
          <w:sz w:val="24"/>
          <w:szCs w:val="24"/>
        </w:rPr>
      </w:pPr>
      <w:r w:rsidRPr="00B008B5">
        <w:rPr>
          <w:noProof/>
        </w:rPr>
        <w:lastRenderedPageBreak/>
        <w:drawing>
          <wp:inline distT="0" distB="0" distL="0" distR="0" wp14:anchorId="42153D3B" wp14:editId="30A52C8E">
            <wp:extent cx="5612130" cy="3618230"/>
            <wp:effectExtent l="0" t="0" r="762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2EC6" w14:textId="2382AFEA" w:rsidR="00577259" w:rsidRPr="00577259" w:rsidRDefault="00577259" w:rsidP="00577259">
      <w:pPr>
        <w:jc w:val="center"/>
        <w:rPr>
          <w:b/>
          <w:bCs/>
          <w:sz w:val="24"/>
          <w:szCs w:val="24"/>
        </w:rPr>
      </w:pPr>
      <w:r w:rsidRPr="00577259">
        <w:rPr>
          <w:b/>
          <w:bCs/>
          <w:sz w:val="24"/>
          <w:szCs w:val="24"/>
        </w:rPr>
        <w:t xml:space="preserve">Los detalles de un </w:t>
      </w:r>
      <w:proofErr w:type="spellStart"/>
      <w:r w:rsidRPr="00577259">
        <w:rPr>
          <w:b/>
          <w:bCs/>
          <w:sz w:val="24"/>
          <w:szCs w:val="24"/>
        </w:rPr>
        <w:t>Badge</w:t>
      </w:r>
      <w:proofErr w:type="spellEnd"/>
    </w:p>
    <w:p w14:paraId="4A7BE826" w14:textId="3BCE8981" w:rsidR="00577259" w:rsidRDefault="00577259" w:rsidP="00754E07">
      <w:pPr>
        <w:rPr>
          <w:sz w:val="24"/>
          <w:szCs w:val="24"/>
        </w:rPr>
      </w:pPr>
      <w:r w:rsidRPr="00577259">
        <w:rPr>
          <w:sz w:val="24"/>
          <w:szCs w:val="24"/>
        </w:rPr>
        <w:t xml:space="preserve">CRUD es el acrónimo de “Crear, Leer, Actualizar y Borrar” (del original en inglés: </w:t>
      </w:r>
      <w:proofErr w:type="spellStart"/>
      <w:r w:rsidRPr="00577259">
        <w:rPr>
          <w:sz w:val="24"/>
          <w:szCs w:val="24"/>
        </w:rPr>
        <w:t>Create</w:t>
      </w:r>
      <w:proofErr w:type="spellEnd"/>
      <w:r w:rsidRPr="00577259">
        <w:rPr>
          <w:sz w:val="24"/>
          <w:szCs w:val="24"/>
        </w:rPr>
        <w:t xml:space="preserve">, </w:t>
      </w:r>
      <w:proofErr w:type="spellStart"/>
      <w:r w:rsidRPr="00577259">
        <w:rPr>
          <w:sz w:val="24"/>
          <w:szCs w:val="24"/>
        </w:rPr>
        <w:t>Read</w:t>
      </w:r>
      <w:proofErr w:type="spellEnd"/>
      <w:r w:rsidRPr="00577259">
        <w:rPr>
          <w:sz w:val="24"/>
          <w:szCs w:val="24"/>
        </w:rPr>
        <w:t xml:space="preserve">, </w:t>
      </w:r>
      <w:proofErr w:type="spellStart"/>
      <w:r w:rsidRPr="00577259">
        <w:rPr>
          <w:sz w:val="24"/>
          <w:szCs w:val="24"/>
        </w:rPr>
        <w:t>Update</w:t>
      </w:r>
      <w:proofErr w:type="spellEnd"/>
      <w:r w:rsidRPr="00577259">
        <w:rPr>
          <w:sz w:val="24"/>
          <w:szCs w:val="24"/>
        </w:rPr>
        <w:t xml:space="preserve"> and </w:t>
      </w:r>
      <w:proofErr w:type="spellStart"/>
      <w:r w:rsidRPr="00577259">
        <w:rPr>
          <w:sz w:val="24"/>
          <w:szCs w:val="24"/>
        </w:rPr>
        <w:t>Delete</w:t>
      </w:r>
      <w:proofErr w:type="spellEnd"/>
      <w:r w:rsidRPr="00577259">
        <w:rPr>
          <w:sz w:val="24"/>
          <w:szCs w:val="24"/>
        </w:rPr>
        <w:t xml:space="preserve">) Adicional todas las operaciones de tipo CRUD son aplicadas a la base de datos, es decir, creamos elementos de la base de dato, leemos y actualizamos. En el curso estamos haciendo uso de verbos HTTP para lograr las peticiones con la arquitectura </w:t>
      </w:r>
      <w:proofErr w:type="spellStart"/>
      <w:r w:rsidRPr="00577259">
        <w:rPr>
          <w:sz w:val="24"/>
          <w:szCs w:val="24"/>
        </w:rPr>
        <w:t>restApi</w:t>
      </w:r>
      <w:proofErr w:type="spellEnd"/>
    </w:p>
    <w:p w14:paraId="7D7DF6FF" w14:textId="77777777" w:rsidR="006F7F50" w:rsidRDefault="006F7F50" w:rsidP="00754E07">
      <w:pPr>
        <w:rPr>
          <w:sz w:val="24"/>
          <w:szCs w:val="24"/>
        </w:rPr>
      </w:pPr>
    </w:p>
    <w:p w14:paraId="1B5F34CA" w14:textId="7153ED96" w:rsidR="006F7F50" w:rsidRPr="006F7F50" w:rsidRDefault="006F7F50" w:rsidP="006F7F50">
      <w:pPr>
        <w:jc w:val="center"/>
        <w:rPr>
          <w:b/>
          <w:bCs/>
          <w:sz w:val="24"/>
          <w:szCs w:val="24"/>
        </w:rPr>
      </w:pPr>
      <w:r w:rsidRPr="006F7F50">
        <w:rPr>
          <w:b/>
          <w:bCs/>
          <w:sz w:val="24"/>
          <w:szCs w:val="24"/>
        </w:rPr>
        <w:t xml:space="preserve">UI </w:t>
      </w:r>
      <w:proofErr w:type="spellStart"/>
      <w:r w:rsidRPr="006F7F50">
        <w:rPr>
          <w:b/>
          <w:bCs/>
          <w:sz w:val="24"/>
          <w:szCs w:val="24"/>
        </w:rPr>
        <w:t>Components</w:t>
      </w:r>
      <w:proofErr w:type="spellEnd"/>
      <w:r w:rsidRPr="006F7F50">
        <w:rPr>
          <w:b/>
          <w:bCs/>
          <w:sz w:val="24"/>
          <w:szCs w:val="24"/>
        </w:rPr>
        <w:t xml:space="preserve"> y Container </w:t>
      </w:r>
      <w:proofErr w:type="spellStart"/>
      <w:r w:rsidRPr="006F7F50">
        <w:rPr>
          <w:b/>
          <w:bCs/>
          <w:sz w:val="24"/>
          <w:szCs w:val="24"/>
        </w:rPr>
        <w:t>Components</w:t>
      </w:r>
      <w:proofErr w:type="spellEnd"/>
    </w:p>
    <w:p w14:paraId="2E78EFE4" w14:textId="77777777" w:rsidR="006F7F50" w:rsidRPr="006F7F50" w:rsidRDefault="006F7F50" w:rsidP="006F7F50">
      <w:pPr>
        <w:rPr>
          <w:sz w:val="24"/>
          <w:szCs w:val="24"/>
        </w:rPr>
      </w:pPr>
      <w:r w:rsidRPr="006F7F50">
        <w:rPr>
          <w:sz w:val="24"/>
          <w:szCs w:val="24"/>
        </w:rPr>
        <w:t xml:space="preserve">En la programación es bueno separar las tareas en diferentes funciones y en </w:t>
      </w:r>
      <w:proofErr w:type="spellStart"/>
      <w:r w:rsidRPr="006F7F50">
        <w:rPr>
          <w:sz w:val="24"/>
          <w:szCs w:val="24"/>
        </w:rPr>
        <w:t>React</w:t>
      </w:r>
      <w:proofErr w:type="spellEnd"/>
      <w:r w:rsidRPr="006F7F50">
        <w:rPr>
          <w:sz w:val="24"/>
          <w:szCs w:val="24"/>
        </w:rPr>
        <w:t xml:space="preserve"> sucede lo mismo. Cuando un componente hace demasiado, probablemente es mejor dividirlo en dos.</w:t>
      </w:r>
    </w:p>
    <w:p w14:paraId="7097D4BE" w14:textId="77777777" w:rsidR="006F7F50" w:rsidRPr="006F7F50" w:rsidRDefault="006F7F50" w:rsidP="006F7F50">
      <w:pPr>
        <w:rPr>
          <w:sz w:val="24"/>
          <w:szCs w:val="24"/>
        </w:rPr>
      </w:pPr>
      <w:r w:rsidRPr="006F7F50">
        <w:rPr>
          <w:sz w:val="24"/>
          <w:szCs w:val="24"/>
        </w:rPr>
        <w:t xml:space="preserve">Esta técnica de componentes </w:t>
      </w:r>
      <w:proofErr w:type="spellStart"/>
      <w:r w:rsidRPr="006F7F50">
        <w:rPr>
          <w:sz w:val="24"/>
          <w:szCs w:val="24"/>
        </w:rPr>
        <w:t>presentacionales</w:t>
      </w:r>
      <w:proofErr w:type="spellEnd"/>
      <w:r w:rsidRPr="006F7F50">
        <w:rPr>
          <w:sz w:val="24"/>
          <w:szCs w:val="24"/>
        </w:rPr>
        <w:t xml:space="preserve"> y componentes </w:t>
      </w:r>
      <w:r w:rsidRPr="006F7F50">
        <w:rPr>
          <w:i/>
          <w:iCs/>
          <w:sz w:val="24"/>
          <w:szCs w:val="24"/>
        </w:rPr>
        <w:t>container</w:t>
      </w:r>
      <w:r w:rsidRPr="006F7F50">
        <w:rPr>
          <w:sz w:val="24"/>
          <w:szCs w:val="24"/>
        </w:rPr>
        <w:t> es común, útil y hace parte de las buenas prácticas</w:t>
      </w:r>
    </w:p>
    <w:p w14:paraId="4047EBC7" w14:textId="5A72E2EF" w:rsidR="006F7F50" w:rsidRDefault="006F7F50" w:rsidP="00754E07">
      <w:pPr>
        <w:rPr>
          <w:sz w:val="24"/>
          <w:szCs w:val="24"/>
        </w:rPr>
      </w:pPr>
    </w:p>
    <w:p w14:paraId="07484926" w14:textId="6CA1F870" w:rsidR="008771E6" w:rsidRPr="008771E6" w:rsidRDefault="008771E6" w:rsidP="008771E6">
      <w:pPr>
        <w:jc w:val="center"/>
        <w:rPr>
          <w:b/>
          <w:bCs/>
          <w:sz w:val="24"/>
          <w:szCs w:val="24"/>
        </w:rPr>
      </w:pPr>
      <w:r w:rsidRPr="008771E6">
        <w:rPr>
          <w:b/>
          <w:bCs/>
          <w:sz w:val="24"/>
          <w:szCs w:val="24"/>
        </w:rPr>
        <w:t>Portales</w:t>
      </w:r>
    </w:p>
    <w:p w14:paraId="7B2AF5D1" w14:textId="77777777" w:rsidR="008771E6" w:rsidRPr="008771E6" w:rsidRDefault="008771E6" w:rsidP="008771E6">
      <w:pPr>
        <w:rPr>
          <w:sz w:val="24"/>
          <w:szCs w:val="24"/>
        </w:rPr>
      </w:pPr>
      <w:r w:rsidRPr="008771E6">
        <w:rPr>
          <w:sz w:val="24"/>
          <w:szCs w:val="24"/>
        </w:rPr>
        <w:t>Hay momentos en los que queremos renderizar un modal, un </w:t>
      </w:r>
      <w:proofErr w:type="spellStart"/>
      <w:r w:rsidRPr="008771E6">
        <w:rPr>
          <w:i/>
          <w:iCs/>
          <w:sz w:val="24"/>
          <w:szCs w:val="24"/>
        </w:rPr>
        <w:t>tooltip</w:t>
      </w:r>
      <w:proofErr w:type="spellEnd"/>
      <w:r w:rsidRPr="008771E6">
        <w:rPr>
          <w:sz w:val="24"/>
          <w:szCs w:val="24"/>
        </w:rPr>
        <w:t>, etc. Esto puede volverse algo complicado ya sea por la presencia de un </w:t>
      </w:r>
      <w:r w:rsidRPr="008771E6">
        <w:rPr>
          <w:i/>
          <w:iCs/>
          <w:sz w:val="24"/>
          <w:szCs w:val="24"/>
        </w:rPr>
        <w:t>z-</w:t>
      </w:r>
      <w:proofErr w:type="spellStart"/>
      <w:r w:rsidRPr="008771E6">
        <w:rPr>
          <w:i/>
          <w:iCs/>
          <w:sz w:val="24"/>
          <w:szCs w:val="24"/>
        </w:rPr>
        <w:t>index</w:t>
      </w:r>
      <w:proofErr w:type="spellEnd"/>
      <w:r w:rsidRPr="008771E6">
        <w:rPr>
          <w:sz w:val="24"/>
          <w:szCs w:val="24"/>
        </w:rPr>
        <w:t> o un </w:t>
      </w:r>
      <w:proofErr w:type="spellStart"/>
      <w:r w:rsidRPr="008771E6">
        <w:rPr>
          <w:i/>
          <w:iCs/>
          <w:sz w:val="24"/>
          <w:szCs w:val="24"/>
        </w:rPr>
        <w:t>overflow</w:t>
      </w:r>
      <w:proofErr w:type="spellEnd"/>
      <w:r w:rsidRPr="008771E6">
        <w:rPr>
          <w:i/>
          <w:iCs/>
          <w:sz w:val="24"/>
          <w:szCs w:val="24"/>
        </w:rPr>
        <w:t xml:space="preserve"> </w:t>
      </w:r>
      <w:proofErr w:type="spellStart"/>
      <w:r w:rsidRPr="008771E6">
        <w:rPr>
          <w:i/>
          <w:iCs/>
          <w:sz w:val="24"/>
          <w:szCs w:val="24"/>
        </w:rPr>
        <w:t>hidden</w:t>
      </w:r>
      <w:proofErr w:type="spellEnd"/>
      <w:r w:rsidRPr="008771E6">
        <w:rPr>
          <w:sz w:val="24"/>
          <w:szCs w:val="24"/>
        </w:rPr>
        <w:t>.</w:t>
      </w:r>
    </w:p>
    <w:p w14:paraId="3A2549EA" w14:textId="77777777" w:rsidR="008771E6" w:rsidRPr="008771E6" w:rsidRDefault="008771E6" w:rsidP="008771E6">
      <w:pPr>
        <w:rPr>
          <w:sz w:val="24"/>
          <w:szCs w:val="24"/>
        </w:rPr>
      </w:pPr>
      <w:r w:rsidRPr="008771E6">
        <w:rPr>
          <w:sz w:val="24"/>
          <w:szCs w:val="24"/>
        </w:rPr>
        <w:lastRenderedPageBreak/>
        <w:t xml:space="preserve">En estos casos lo ideal será renderizar en un nodo completamente aparte y para esto </w:t>
      </w:r>
      <w:proofErr w:type="spellStart"/>
      <w:r w:rsidRPr="008771E6">
        <w:rPr>
          <w:sz w:val="24"/>
          <w:szCs w:val="24"/>
        </w:rPr>
        <w:t>React</w:t>
      </w:r>
      <w:proofErr w:type="spellEnd"/>
      <w:r w:rsidRPr="008771E6">
        <w:rPr>
          <w:sz w:val="24"/>
          <w:szCs w:val="24"/>
        </w:rPr>
        <w:t xml:space="preserve"> tiene una herramienta llamada </w:t>
      </w:r>
      <w:r w:rsidRPr="008771E6">
        <w:rPr>
          <w:b/>
          <w:bCs/>
          <w:sz w:val="24"/>
          <w:szCs w:val="24"/>
        </w:rPr>
        <w:t>Portales</w:t>
      </w:r>
      <w:r w:rsidRPr="008771E6">
        <w:rPr>
          <w:sz w:val="24"/>
          <w:szCs w:val="24"/>
        </w:rPr>
        <w:t xml:space="preserve"> que funcionan parecido a </w:t>
      </w:r>
      <w:proofErr w:type="spellStart"/>
      <w:r w:rsidRPr="008771E6">
        <w:rPr>
          <w:sz w:val="24"/>
          <w:szCs w:val="24"/>
        </w:rPr>
        <w:t>ReactDOM.render</w:t>
      </w:r>
      <w:proofErr w:type="spellEnd"/>
      <w:r w:rsidRPr="008771E6">
        <w:rPr>
          <w:sz w:val="24"/>
          <w:szCs w:val="24"/>
        </w:rPr>
        <w:t>; se les dice qué se desea renderizar y dónde, con la diferencia de que ese dónde puede ser fuera de la aplicación.</w:t>
      </w:r>
    </w:p>
    <w:p w14:paraId="33F7CC6D" w14:textId="77777777" w:rsidR="006A6202" w:rsidRPr="006A6202" w:rsidRDefault="006A6202" w:rsidP="006A6202">
      <w:pPr>
        <w:rPr>
          <w:sz w:val="24"/>
          <w:szCs w:val="24"/>
        </w:rPr>
      </w:pPr>
      <w:r w:rsidRPr="006A6202">
        <w:rPr>
          <w:sz w:val="24"/>
          <w:szCs w:val="24"/>
        </w:rPr>
        <w:t>Recapitulando: </w:t>
      </w:r>
      <w:r w:rsidRPr="006A6202">
        <w:rPr>
          <w:b/>
          <w:bCs/>
          <w:sz w:val="24"/>
          <w:szCs w:val="24"/>
        </w:rPr>
        <w:t xml:space="preserve">¿Qué es, para qué es y </w:t>
      </w:r>
      <w:proofErr w:type="spellStart"/>
      <w:r w:rsidRPr="006A6202">
        <w:rPr>
          <w:b/>
          <w:bCs/>
          <w:sz w:val="24"/>
          <w:szCs w:val="24"/>
        </w:rPr>
        <w:t>como</w:t>
      </w:r>
      <w:proofErr w:type="spellEnd"/>
      <w:r w:rsidRPr="006A6202">
        <w:rPr>
          <w:b/>
          <w:bCs/>
          <w:sz w:val="24"/>
          <w:szCs w:val="24"/>
        </w:rPr>
        <w:t xml:space="preserve"> podemos usar un portal modal?</w:t>
      </w:r>
    </w:p>
    <w:p w14:paraId="446A425F" w14:textId="77777777" w:rsidR="006A6202" w:rsidRPr="006A6202" w:rsidRDefault="006A6202" w:rsidP="006A6202">
      <w:pPr>
        <w:rPr>
          <w:sz w:val="24"/>
          <w:szCs w:val="24"/>
        </w:rPr>
      </w:pPr>
      <w:r w:rsidRPr="006A6202">
        <w:rPr>
          <w:sz w:val="24"/>
          <w:szCs w:val="24"/>
        </w:rPr>
        <w:t xml:space="preserve">Un portal es un contenido HTML que está fuera del contenedor (el </w:t>
      </w:r>
      <w:proofErr w:type="spellStart"/>
      <w:r w:rsidRPr="006A6202">
        <w:rPr>
          <w:sz w:val="24"/>
          <w:szCs w:val="24"/>
        </w:rPr>
        <w:t>div</w:t>
      </w:r>
      <w:proofErr w:type="spellEnd"/>
      <w:r w:rsidRPr="006A6202">
        <w:rPr>
          <w:sz w:val="24"/>
          <w:szCs w:val="24"/>
        </w:rPr>
        <w:t xml:space="preserve"> id="app") de tu aplicación principal</w:t>
      </w:r>
    </w:p>
    <w:p w14:paraId="3B810902" w14:textId="77777777" w:rsidR="006A6202" w:rsidRPr="006A6202" w:rsidRDefault="006A6202" w:rsidP="006A6202">
      <w:pPr>
        <w:rPr>
          <w:sz w:val="24"/>
          <w:szCs w:val="24"/>
        </w:rPr>
      </w:pPr>
      <w:r w:rsidRPr="006A6202">
        <w:rPr>
          <w:sz w:val="24"/>
          <w:szCs w:val="24"/>
        </w:rPr>
        <w:t>Nos resulta especialmente relevante para crear Modales sin complicaciones extremas en el diseño ya que el nodo se encuentra a la misma altura que el de la App</w:t>
      </w:r>
    </w:p>
    <w:p w14:paraId="60436B0A" w14:textId="77777777" w:rsidR="006A6202" w:rsidRPr="006A6202" w:rsidRDefault="006A6202" w:rsidP="006A6202">
      <w:pPr>
        <w:rPr>
          <w:sz w:val="24"/>
          <w:szCs w:val="24"/>
        </w:rPr>
      </w:pPr>
      <w:r w:rsidRPr="006A6202">
        <w:rPr>
          <w:b/>
          <w:bCs/>
          <w:sz w:val="24"/>
          <w:szCs w:val="24"/>
        </w:rPr>
        <w:t xml:space="preserve">¿Cómo lo </w:t>
      </w:r>
      <w:proofErr w:type="spellStart"/>
      <w:r w:rsidRPr="006A6202">
        <w:rPr>
          <w:b/>
          <w:bCs/>
          <w:sz w:val="24"/>
          <w:szCs w:val="24"/>
        </w:rPr>
        <w:t>implemementamos</w:t>
      </w:r>
      <w:proofErr w:type="spellEnd"/>
      <w:r w:rsidRPr="006A6202">
        <w:rPr>
          <w:b/>
          <w:bCs/>
          <w:sz w:val="24"/>
          <w:szCs w:val="24"/>
        </w:rPr>
        <w:t>?</w:t>
      </w:r>
    </w:p>
    <w:p w14:paraId="156E4C41" w14:textId="77777777" w:rsidR="006A6202" w:rsidRPr="006A6202" w:rsidRDefault="006A6202" w:rsidP="006A6202">
      <w:pPr>
        <w:numPr>
          <w:ilvl w:val="0"/>
          <w:numId w:val="15"/>
        </w:numPr>
        <w:rPr>
          <w:sz w:val="24"/>
          <w:szCs w:val="24"/>
        </w:rPr>
      </w:pPr>
      <w:r w:rsidRPr="006A6202">
        <w:rPr>
          <w:sz w:val="24"/>
          <w:szCs w:val="24"/>
        </w:rPr>
        <w:t>Crea el contenedor de tu modal en tu archivo index.html</w:t>
      </w:r>
      <w:r w:rsidRPr="006A6202">
        <w:rPr>
          <w:sz w:val="24"/>
          <w:szCs w:val="24"/>
        </w:rPr>
        <w:br/>
        <w:t>&lt;</w:t>
      </w:r>
      <w:proofErr w:type="spellStart"/>
      <w:r w:rsidRPr="006A6202">
        <w:rPr>
          <w:sz w:val="24"/>
          <w:szCs w:val="24"/>
        </w:rPr>
        <w:t>div</w:t>
      </w:r>
      <w:proofErr w:type="spellEnd"/>
      <w:r w:rsidRPr="006A6202">
        <w:rPr>
          <w:sz w:val="24"/>
          <w:szCs w:val="24"/>
        </w:rPr>
        <w:t xml:space="preserve"> id="modal"&gt; &lt;/</w:t>
      </w:r>
      <w:proofErr w:type="spellStart"/>
      <w:r w:rsidRPr="006A6202">
        <w:rPr>
          <w:sz w:val="24"/>
          <w:szCs w:val="24"/>
        </w:rPr>
        <w:t>div</w:t>
      </w:r>
      <w:proofErr w:type="spellEnd"/>
      <w:r w:rsidRPr="006A6202">
        <w:rPr>
          <w:sz w:val="24"/>
          <w:szCs w:val="24"/>
        </w:rPr>
        <w:t>&gt;</w:t>
      </w:r>
    </w:p>
    <w:p w14:paraId="4370297D" w14:textId="77777777" w:rsidR="006A6202" w:rsidRPr="006A6202" w:rsidRDefault="006A6202" w:rsidP="006A6202">
      <w:pPr>
        <w:numPr>
          <w:ilvl w:val="0"/>
          <w:numId w:val="15"/>
        </w:numPr>
        <w:rPr>
          <w:sz w:val="24"/>
          <w:szCs w:val="24"/>
        </w:rPr>
      </w:pPr>
      <w:r w:rsidRPr="006A6202">
        <w:rPr>
          <w:sz w:val="24"/>
          <w:szCs w:val="24"/>
        </w:rPr>
        <w:t xml:space="preserve">En el componente donde lo vayas a utilizar importa el </w:t>
      </w:r>
      <w:proofErr w:type="spellStart"/>
      <w:r w:rsidRPr="006A6202">
        <w:rPr>
          <w:sz w:val="24"/>
          <w:szCs w:val="24"/>
        </w:rPr>
        <w:t>ReactDOM</w:t>
      </w:r>
      <w:proofErr w:type="spellEnd"/>
      <w:r w:rsidRPr="006A6202">
        <w:rPr>
          <w:sz w:val="24"/>
          <w:szCs w:val="24"/>
        </w:rPr>
        <w:t xml:space="preserve"> ya que a través de su método </w:t>
      </w:r>
      <w:proofErr w:type="spellStart"/>
      <w:r w:rsidRPr="006A6202">
        <w:rPr>
          <w:sz w:val="24"/>
          <w:szCs w:val="24"/>
        </w:rPr>
        <w:t>createPortal</w:t>
      </w:r>
      <w:proofErr w:type="spellEnd"/>
      <w:r w:rsidRPr="006A6202">
        <w:rPr>
          <w:sz w:val="24"/>
          <w:szCs w:val="24"/>
        </w:rPr>
        <w:t>() invocaremos el contenedor externo que acabamos de crear</w:t>
      </w:r>
    </w:p>
    <w:p w14:paraId="40F46C03" w14:textId="77777777" w:rsidR="006A6202" w:rsidRPr="006A6202" w:rsidRDefault="006A6202" w:rsidP="006A6202">
      <w:pPr>
        <w:numPr>
          <w:ilvl w:val="0"/>
          <w:numId w:val="15"/>
        </w:numPr>
        <w:rPr>
          <w:sz w:val="24"/>
          <w:szCs w:val="24"/>
        </w:rPr>
      </w:pPr>
      <w:r w:rsidRPr="006A6202">
        <w:rPr>
          <w:sz w:val="24"/>
          <w:szCs w:val="24"/>
        </w:rPr>
        <w:t>Crea el Portal al componente a través de </w:t>
      </w:r>
      <w:proofErr w:type="spellStart"/>
      <w:r w:rsidRPr="006A6202">
        <w:rPr>
          <w:sz w:val="24"/>
          <w:szCs w:val="24"/>
        </w:rPr>
        <w:t>ReactDOM.createPortal</w:t>
      </w:r>
      <w:proofErr w:type="spellEnd"/>
      <w:r w:rsidRPr="006A6202">
        <w:rPr>
          <w:sz w:val="24"/>
          <w:szCs w:val="24"/>
        </w:rPr>
        <w:t>()</w:t>
      </w:r>
    </w:p>
    <w:p w14:paraId="7BE0937E" w14:textId="77777777" w:rsidR="006A6202" w:rsidRPr="006A6202" w:rsidRDefault="006A6202" w:rsidP="006A6202">
      <w:pPr>
        <w:numPr>
          <w:ilvl w:val="0"/>
          <w:numId w:val="15"/>
        </w:numPr>
        <w:rPr>
          <w:sz w:val="24"/>
          <w:szCs w:val="24"/>
        </w:rPr>
      </w:pPr>
      <w:r w:rsidRPr="006A6202">
        <w:rPr>
          <w:sz w:val="24"/>
          <w:szCs w:val="24"/>
        </w:rPr>
        <w:t xml:space="preserve">Pasa por </w:t>
      </w:r>
      <w:proofErr w:type="spellStart"/>
      <w:r w:rsidRPr="006A6202">
        <w:rPr>
          <w:sz w:val="24"/>
          <w:szCs w:val="24"/>
        </w:rPr>
        <w:t>parametro</w:t>
      </w:r>
      <w:proofErr w:type="spellEnd"/>
      <w:r w:rsidRPr="006A6202">
        <w:rPr>
          <w:sz w:val="24"/>
          <w:szCs w:val="24"/>
        </w:rPr>
        <w:t xml:space="preserve"> Qué renderizara y donde lo hará</w:t>
      </w:r>
    </w:p>
    <w:p w14:paraId="718731E5" w14:textId="77777777" w:rsidR="006A6202" w:rsidRPr="006A6202" w:rsidRDefault="006A6202" w:rsidP="006A6202">
      <w:pPr>
        <w:rPr>
          <w:sz w:val="24"/>
          <w:szCs w:val="24"/>
        </w:rPr>
      </w:pPr>
    </w:p>
    <w:p w14:paraId="6A921866" w14:textId="77777777" w:rsidR="006A6202" w:rsidRPr="006A6202" w:rsidRDefault="006A6202" w:rsidP="006A6202">
      <w:pPr>
        <w:shd w:val="clear" w:color="auto" w:fill="000000" w:themeFill="text1"/>
        <w:rPr>
          <w:sz w:val="24"/>
          <w:szCs w:val="24"/>
        </w:rPr>
      </w:pPr>
      <w:proofErr w:type="spellStart"/>
      <w:r w:rsidRPr="006A6202">
        <w:rPr>
          <w:sz w:val="24"/>
          <w:szCs w:val="24"/>
        </w:rPr>
        <w:t>ReactDOM.createPortal</w:t>
      </w:r>
      <w:proofErr w:type="spellEnd"/>
      <w:r w:rsidRPr="006A6202">
        <w:rPr>
          <w:sz w:val="24"/>
          <w:szCs w:val="24"/>
        </w:rPr>
        <w:t>(</w:t>
      </w:r>
    </w:p>
    <w:p w14:paraId="01BEE4CA" w14:textId="77777777" w:rsidR="006A6202" w:rsidRPr="006A6202" w:rsidRDefault="006A6202" w:rsidP="006A6202">
      <w:pPr>
        <w:shd w:val="clear" w:color="auto" w:fill="000000" w:themeFill="text1"/>
        <w:rPr>
          <w:sz w:val="24"/>
          <w:szCs w:val="24"/>
        </w:rPr>
      </w:pPr>
      <w:r w:rsidRPr="006A6202">
        <w:rPr>
          <w:sz w:val="24"/>
          <w:szCs w:val="24"/>
        </w:rPr>
        <w:t>&lt;h1&gt; El titulo más bonito del mundo &lt;/h1&gt; ,</w:t>
      </w:r>
    </w:p>
    <w:p w14:paraId="135BC3CC" w14:textId="77777777" w:rsidR="006A6202" w:rsidRPr="006A6202" w:rsidRDefault="006A6202" w:rsidP="006A6202">
      <w:pPr>
        <w:shd w:val="clear" w:color="auto" w:fill="000000" w:themeFill="text1"/>
        <w:rPr>
          <w:sz w:val="24"/>
          <w:szCs w:val="24"/>
        </w:rPr>
      </w:pPr>
      <w:proofErr w:type="spellStart"/>
      <w:r w:rsidRPr="006A6202">
        <w:rPr>
          <w:sz w:val="24"/>
          <w:szCs w:val="24"/>
        </w:rPr>
        <w:t>document.getElementById</w:t>
      </w:r>
      <w:proofErr w:type="spellEnd"/>
      <w:r w:rsidRPr="006A6202">
        <w:rPr>
          <w:sz w:val="24"/>
          <w:szCs w:val="24"/>
        </w:rPr>
        <w:t>("modal")</w:t>
      </w:r>
    </w:p>
    <w:p w14:paraId="4273153F" w14:textId="77777777" w:rsidR="006A6202" w:rsidRPr="006A6202" w:rsidRDefault="006A6202" w:rsidP="006A6202">
      <w:pPr>
        <w:shd w:val="clear" w:color="auto" w:fill="000000" w:themeFill="text1"/>
        <w:rPr>
          <w:sz w:val="24"/>
          <w:szCs w:val="24"/>
        </w:rPr>
      </w:pPr>
      <w:r w:rsidRPr="006A6202">
        <w:rPr>
          <w:sz w:val="24"/>
          <w:szCs w:val="24"/>
        </w:rPr>
        <w:t>)</w:t>
      </w:r>
    </w:p>
    <w:p w14:paraId="5402DBD7" w14:textId="77777777" w:rsidR="006A6202" w:rsidRPr="006A6202" w:rsidRDefault="006A6202" w:rsidP="006A6202">
      <w:pPr>
        <w:rPr>
          <w:sz w:val="24"/>
          <w:szCs w:val="24"/>
        </w:rPr>
      </w:pPr>
    </w:p>
    <w:p w14:paraId="0CB8ABAA" w14:textId="77777777" w:rsidR="006A6202" w:rsidRPr="006A6202" w:rsidRDefault="006A6202" w:rsidP="006A6202">
      <w:pPr>
        <w:numPr>
          <w:ilvl w:val="0"/>
          <w:numId w:val="16"/>
        </w:numPr>
        <w:rPr>
          <w:sz w:val="24"/>
          <w:szCs w:val="24"/>
        </w:rPr>
      </w:pPr>
      <w:r w:rsidRPr="006A6202">
        <w:rPr>
          <w:sz w:val="24"/>
          <w:szCs w:val="24"/>
        </w:rPr>
        <w:t>Supongo que si quieres importar un modal habrás creado en otra parte el componente Modal</w:t>
      </w:r>
    </w:p>
    <w:p w14:paraId="239E4318" w14:textId="77777777" w:rsidR="006A6202" w:rsidRPr="006A6202" w:rsidRDefault="006A6202" w:rsidP="006A6202">
      <w:pPr>
        <w:rPr>
          <w:sz w:val="24"/>
          <w:szCs w:val="24"/>
        </w:rPr>
      </w:pPr>
    </w:p>
    <w:p w14:paraId="0980BB40" w14:textId="77777777" w:rsidR="006A6202" w:rsidRPr="006A6202" w:rsidRDefault="006A6202" w:rsidP="006A6202">
      <w:pPr>
        <w:shd w:val="clear" w:color="auto" w:fill="000000" w:themeFill="text1"/>
        <w:rPr>
          <w:sz w:val="24"/>
          <w:szCs w:val="24"/>
        </w:rPr>
      </w:pPr>
      <w:proofErr w:type="spellStart"/>
      <w:r w:rsidRPr="006A6202">
        <w:rPr>
          <w:sz w:val="24"/>
          <w:szCs w:val="24"/>
        </w:rPr>
        <w:t>ReactDOM.createPortal</w:t>
      </w:r>
      <w:proofErr w:type="spellEnd"/>
      <w:r w:rsidRPr="006A6202">
        <w:rPr>
          <w:sz w:val="24"/>
          <w:szCs w:val="24"/>
        </w:rPr>
        <w:t>(</w:t>
      </w:r>
    </w:p>
    <w:p w14:paraId="2A9C3D53" w14:textId="77777777" w:rsidR="006A6202" w:rsidRPr="006A6202" w:rsidRDefault="006A6202" w:rsidP="006A6202">
      <w:pPr>
        <w:shd w:val="clear" w:color="auto" w:fill="000000" w:themeFill="text1"/>
        <w:rPr>
          <w:sz w:val="24"/>
          <w:szCs w:val="24"/>
        </w:rPr>
      </w:pPr>
      <w:r w:rsidRPr="006A6202">
        <w:rPr>
          <w:sz w:val="24"/>
          <w:szCs w:val="24"/>
        </w:rPr>
        <w:t>&lt;Modal /&gt; ,</w:t>
      </w:r>
    </w:p>
    <w:p w14:paraId="46E96009" w14:textId="77777777" w:rsidR="006A6202" w:rsidRPr="006A6202" w:rsidRDefault="006A6202" w:rsidP="006A6202">
      <w:pPr>
        <w:shd w:val="clear" w:color="auto" w:fill="000000" w:themeFill="text1"/>
        <w:rPr>
          <w:sz w:val="24"/>
          <w:szCs w:val="24"/>
        </w:rPr>
      </w:pPr>
      <w:proofErr w:type="spellStart"/>
      <w:r w:rsidRPr="006A6202">
        <w:rPr>
          <w:sz w:val="24"/>
          <w:szCs w:val="24"/>
        </w:rPr>
        <w:t>document.getElementById</w:t>
      </w:r>
      <w:proofErr w:type="spellEnd"/>
      <w:r w:rsidRPr="006A6202">
        <w:rPr>
          <w:sz w:val="24"/>
          <w:szCs w:val="24"/>
        </w:rPr>
        <w:t>("modal")</w:t>
      </w:r>
    </w:p>
    <w:p w14:paraId="02160CAB" w14:textId="1440043F" w:rsidR="006A6202" w:rsidRDefault="006A6202" w:rsidP="006A6202">
      <w:pPr>
        <w:shd w:val="clear" w:color="auto" w:fill="000000" w:themeFill="text1"/>
        <w:rPr>
          <w:sz w:val="24"/>
          <w:szCs w:val="24"/>
        </w:rPr>
      </w:pPr>
      <w:r w:rsidRPr="006A6202">
        <w:rPr>
          <w:sz w:val="24"/>
          <w:szCs w:val="24"/>
        </w:rPr>
        <w:t>)</w:t>
      </w:r>
    </w:p>
    <w:p w14:paraId="76EF96F0" w14:textId="09E3C970" w:rsidR="006A6202" w:rsidRDefault="006A6202" w:rsidP="006A6202">
      <w:pPr>
        <w:shd w:val="clear" w:color="auto" w:fill="FFFFFF" w:themeFill="background1"/>
        <w:rPr>
          <w:sz w:val="24"/>
          <w:szCs w:val="24"/>
        </w:rPr>
      </w:pPr>
    </w:p>
    <w:p w14:paraId="1E45F8AF" w14:textId="5F53EC99" w:rsidR="006A6202" w:rsidRPr="006A6202" w:rsidRDefault="006A6202" w:rsidP="006A6202">
      <w:pPr>
        <w:shd w:val="clear" w:color="auto" w:fill="FFFFFF" w:themeFill="background1"/>
        <w:jc w:val="center"/>
        <w:rPr>
          <w:b/>
          <w:bCs/>
          <w:sz w:val="24"/>
          <w:szCs w:val="24"/>
        </w:rPr>
      </w:pPr>
      <w:r w:rsidRPr="006A6202">
        <w:rPr>
          <w:b/>
          <w:bCs/>
          <w:sz w:val="24"/>
          <w:szCs w:val="24"/>
        </w:rPr>
        <w:t>Modales</w:t>
      </w:r>
    </w:p>
    <w:p w14:paraId="7D621455" w14:textId="77777777" w:rsidR="006A6202" w:rsidRPr="006A6202" w:rsidRDefault="006A6202" w:rsidP="006A6202">
      <w:pPr>
        <w:shd w:val="clear" w:color="auto" w:fill="FFFFFF" w:themeFill="background1"/>
        <w:rPr>
          <w:sz w:val="24"/>
          <w:szCs w:val="24"/>
        </w:rPr>
      </w:pPr>
      <w:r w:rsidRPr="006A6202">
        <w:rPr>
          <w:sz w:val="24"/>
          <w:szCs w:val="24"/>
        </w:rPr>
        <w:t>La técnica de usar componentes genéricos para crear uno nuevo especializado se llama </w:t>
      </w:r>
      <w:r w:rsidRPr="006A6202">
        <w:rPr>
          <w:b/>
          <w:bCs/>
          <w:sz w:val="24"/>
          <w:szCs w:val="24"/>
        </w:rPr>
        <w:t>composición</w:t>
      </w:r>
      <w:r w:rsidRPr="006A6202">
        <w:rPr>
          <w:sz w:val="24"/>
          <w:szCs w:val="24"/>
        </w:rPr>
        <w:t> y es una herramienta que todo buen programador debe saber utiliza</w:t>
      </w:r>
    </w:p>
    <w:p w14:paraId="0FC37804" w14:textId="77777777" w:rsidR="00D77599" w:rsidRPr="00D77599" w:rsidRDefault="00D77599" w:rsidP="00D77599">
      <w:pPr>
        <w:shd w:val="clear" w:color="auto" w:fill="FFFFFF" w:themeFill="background1"/>
        <w:rPr>
          <w:sz w:val="24"/>
          <w:szCs w:val="24"/>
        </w:rPr>
      </w:pPr>
      <w:r w:rsidRPr="00D77599">
        <w:rPr>
          <w:sz w:val="24"/>
          <w:szCs w:val="24"/>
        </w:rPr>
        <w:t>Los modales son ventanas flotante emergentes que pueden ser activadas por el usuario o por el mismo sitio web. Su función es mostrar contenido relevante que solamente será usado en el momento, por ejemplo:</w:t>
      </w:r>
    </w:p>
    <w:p w14:paraId="58DFE215" w14:textId="77777777" w:rsidR="00D77599" w:rsidRPr="00D77599" w:rsidRDefault="00D77599" w:rsidP="00D77599">
      <w:pPr>
        <w:numPr>
          <w:ilvl w:val="0"/>
          <w:numId w:val="17"/>
        </w:numPr>
        <w:shd w:val="clear" w:color="auto" w:fill="FFFFFF" w:themeFill="background1"/>
        <w:rPr>
          <w:sz w:val="24"/>
          <w:szCs w:val="24"/>
        </w:rPr>
      </w:pPr>
      <w:r w:rsidRPr="00D77599">
        <w:rPr>
          <w:sz w:val="24"/>
          <w:szCs w:val="24"/>
        </w:rPr>
        <w:t>Formularios</w:t>
      </w:r>
    </w:p>
    <w:p w14:paraId="1FF1150D" w14:textId="77777777" w:rsidR="00D77599" w:rsidRPr="00D77599" w:rsidRDefault="00D77599" w:rsidP="00D77599">
      <w:pPr>
        <w:numPr>
          <w:ilvl w:val="0"/>
          <w:numId w:val="17"/>
        </w:numPr>
        <w:shd w:val="clear" w:color="auto" w:fill="FFFFFF" w:themeFill="background1"/>
        <w:rPr>
          <w:sz w:val="24"/>
          <w:szCs w:val="24"/>
        </w:rPr>
      </w:pPr>
      <w:r w:rsidRPr="00D77599">
        <w:rPr>
          <w:sz w:val="24"/>
          <w:szCs w:val="24"/>
        </w:rPr>
        <w:t>Petición de permisos</w:t>
      </w:r>
    </w:p>
    <w:p w14:paraId="7EC149E4" w14:textId="77777777" w:rsidR="00D77599" w:rsidRPr="00D77599" w:rsidRDefault="00D77599" w:rsidP="00D77599">
      <w:pPr>
        <w:numPr>
          <w:ilvl w:val="0"/>
          <w:numId w:val="17"/>
        </w:numPr>
        <w:shd w:val="clear" w:color="auto" w:fill="FFFFFF" w:themeFill="background1"/>
        <w:rPr>
          <w:sz w:val="24"/>
          <w:szCs w:val="24"/>
        </w:rPr>
      </w:pPr>
      <w:r w:rsidRPr="00D77599">
        <w:rPr>
          <w:sz w:val="24"/>
          <w:szCs w:val="24"/>
        </w:rPr>
        <w:t>Algún aviso</w:t>
      </w:r>
    </w:p>
    <w:p w14:paraId="583CBC8B" w14:textId="77777777" w:rsidR="00D77599" w:rsidRPr="00D77599" w:rsidRDefault="00D77599" w:rsidP="00D77599">
      <w:pPr>
        <w:numPr>
          <w:ilvl w:val="0"/>
          <w:numId w:val="17"/>
        </w:numPr>
        <w:shd w:val="clear" w:color="auto" w:fill="FFFFFF" w:themeFill="background1"/>
        <w:rPr>
          <w:sz w:val="24"/>
          <w:szCs w:val="24"/>
        </w:rPr>
      </w:pPr>
      <w:proofErr w:type="spellStart"/>
      <w:r w:rsidRPr="00D77599">
        <w:rPr>
          <w:sz w:val="24"/>
          <w:szCs w:val="24"/>
        </w:rPr>
        <w:t>etc</w:t>
      </w:r>
      <w:proofErr w:type="spellEnd"/>
    </w:p>
    <w:p w14:paraId="02B38B82" w14:textId="77777777" w:rsidR="006A6202" w:rsidRPr="006A6202" w:rsidRDefault="006A6202" w:rsidP="006A6202">
      <w:pPr>
        <w:shd w:val="clear" w:color="auto" w:fill="FFFFFF" w:themeFill="background1"/>
        <w:rPr>
          <w:sz w:val="24"/>
          <w:szCs w:val="24"/>
          <w:lang w:val="es-ES"/>
        </w:rPr>
      </w:pPr>
    </w:p>
    <w:p w14:paraId="4CE393D5" w14:textId="77728138" w:rsidR="00CE57BA" w:rsidRPr="00CE57BA" w:rsidRDefault="00CE57BA" w:rsidP="00CE57BA">
      <w:pPr>
        <w:jc w:val="center"/>
        <w:rPr>
          <w:b/>
          <w:bCs/>
          <w:sz w:val="24"/>
          <w:szCs w:val="24"/>
          <w:lang w:val="en-US"/>
        </w:rPr>
      </w:pPr>
      <w:proofErr w:type="spellStart"/>
      <w:r w:rsidRPr="00CE57BA">
        <w:rPr>
          <w:b/>
          <w:bCs/>
          <w:sz w:val="24"/>
          <w:szCs w:val="24"/>
        </w:rPr>
        <w:t>Hooks</w:t>
      </w:r>
      <w:proofErr w:type="spellEnd"/>
    </w:p>
    <w:p w14:paraId="51AB2480" w14:textId="77777777" w:rsidR="00CE57BA" w:rsidRPr="00CE57BA" w:rsidRDefault="00CE57BA" w:rsidP="00CE57BA">
      <w:pPr>
        <w:rPr>
          <w:sz w:val="24"/>
          <w:szCs w:val="24"/>
        </w:rPr>
      </w:pPr>
      <w:r w:rsidRPr="00CE57BA">
        <w:rPr>
          <w:sz w:val="24"/>
          <w:szCs w:val="24"/>
        </w:rPr>
        <w:t>Las funciones no tienen un estado propio que manejar como ciclos de vida a los que deben suscribirse, mientras tanto las clases sí cuentan con ello.</w:t>
      </w:r>
    </w:p>
    <w:p w14:paraId="2DA41F56" w14:textId="77777777" w:rsidR="00CE57BA" w:rsidRPr="00CE57BA" w:rsidRDefault="00CE57BA" w:rsidP="00CE57BA">
      <w:pPr>
        <w:rPr>
          <w:sz w:val="24"/>
          <w:szCs w:val="24"/>
        </w:rPr>
      </w:pPr>
      <w:proofErr w:type="spellStart"/>
      <w:r w:rsidRPr="00CE57BA">
        <w:rPr>
          <w:sz w:val="24"/>
          <w:szCs w:val="24"/>
        </w:rPr>
        <w:t>React</w:t>
      </w:r>
      <w:proofErr w:type="spellEnd"/>
      <w:r w:rsidRPr="00CE57BA">
        <w:rPr>
          <w:sz w:val="24"/>
          <w:szCs w:val="24"/>
        </w:rPr>
        <w:t xml:space="preserve"> tiene un </w:t>
      </w:r>
      <w:proofErr w:type="spellStart"/>
      <w:r w:rsidRPr="00CE57BA">
        <w:rPr>
          <w:sz w:val="24"/>
          <w:szCs w:val="24"/>
        </w:rPr>
        <w:t>feature</w:t>
      </w:r>
      <w:proofErr w:type="spellEnd"/>
      <w:r w:rsidRPr="00CE57BA">
        <w:rPr>
          <w:sz w:val="24"/>
          <w:szCs w:val="24"/>
        </w:rPr>
        <w:t xml:space="preserve"> llamado </w:t>
      </w:r>
      <w:proofErr w:type="spellStart"/>
      <w:r w:rsidRPr="00CE57BA">
        <w:rPr>
          <w:b/>
          <w:bCs/>
          <w:sz w:val="24"/>
          <w:szCs w:val="24"/>
        </w:rPr>
        <w:t>Hooks</w:t>
      </w:r>
      <w:proofErr w:type="spellEnd"/>
      <w:r w:rsidRPr="00CE57BA">
        <w:rPr>
          <w:sz w:val="24"/>
          <w:szCs w:val="24"/>
        </w:rPr>
        <w:t> que permite que las funciones también tengan </w:t>
      </w:r>
      <w:proofErr w:type="spellStart"/>
      <w:r w:rsidRPr="00CE57BA">
        <w:rPr>
          <w:i/>
          <w:iCs/>
          <w:sz w:val="24"/>
          <w:szCs w:val="24"/>
        </w:rPr>
        <w:t>features</w:t>
      </w:r>
      <w:proofErr w:type="spellEnd"/>
      <w:r w:rsidRPr="00CE57BA">
        <w:rPr>
          <w:sz w:val="24"/>
          <w:szCs w:val="24"/>
        </w:rPr>
        <w:t> que solamente tienen las clases.</w:t>
      </w:r>
    </w:p>
    <w:p w14:paraId="0C53021C" w14:textId="77777777" w:rsidR="00CE57BA" w:rsidRPr="00CE57BA" w:rsidRDefault="00CE57BA" w:rsidP="00CE57BA">
      <w:pPr>
        <w:rPr>
          <w:sz w:val="24"/>
          <w:szCs w:val="24"/>
        </w:rPr>
      </w:pPr>
      <w:proofErr w:type="spellStart"/>
      <w:r w:rsidRPr="00CE57BA">
        <w:rPr>
          <w:b/>
          <w:bCs/>
          <w:sz w:val="24"/>
          <w:szCs w:val="24"/>
        </w:rPr>
        <w:t>Hooks</w:t>
      </w:r>
      <w:proofErr w:type="spellEnd"/>
      <w:r w:rsidRPr="00CE57BA">
        <w:rPr>
          <w:b/>
          <w:bCs/>
          <w:sz w:val="24"/>
          <w:szCs w:val="24"/>
        </w:rPr>
        <w:t>:</w:t>
      </w:r>
      <w:r w:rsidRPr="00CE57BA">
        <w:rPr>
          <w:sz w:val="24"/>
          <w:szCs w:val="24"/>
        </w:rPr>
        <w:t> Permiten a los componentes funcionales tener características que solo las clases tienen:</w:t>
      </w:r>
    </w:p>
    <w:p w14:paraId="678493CF" w14:textId="77777777" w:rsidR="00CE57BA" w:rsidRPr="00CE57BA" w:rsidRDefault="00CE57BA" w:rsidP="00CE57BA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CE57BA">
        <w:rPr>
          <w:b/>
          <w:bCs/>
          <w:sz w:val="24"/>
          <w:szCs w:val="24"/>
        </w:rPr>
        <w:t>useState</w:t>
      </w:r>
      <w:proofErr w:type="spellEnd"/>
      <w:r w:rsidRPr="00CE57BA">
        <w:rPr>
          <w:b/>
          <w:bCs/>
          <w:sz w:val="24"/>
          <w:szCs w:val="24"/>
        </w:rPr>
        <w:t>:</w:t>
      </w:r>
      <w:r w:rsidRPr="00CE57BA">
        <w:rPr>
          <w:sz w:val="24"/>
          <w:szCs w:val="24"/>
        </w:rPr>
        <w:t> Para manejo de estado.</w:t>
      </w:r>
    </w:p>
    <w:p w14:paraId="64274968" w14:textId="77777777" w:rsidR="00CE57BA" w:rsidRPr="00CE57BA" w:rsidRDefault="00CE57BA" w:rsidP="00CE57BA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CE57BA">
        <w:rPr>
          <w:b/>
          <w:bCs/>
          <w:sz w:val="24"/>
          <w:szCs w:val="24"/>
        </w:rPr>
        <w:t>useEffect</w:t>
      </w:r>
      <w:proofErr w:type="spellEnd"/>
      <w:r w:rsidRPr="00CE57BA">
        <w:rPr>
          <w:b/>
          <w:bCs/>
          <w:sz w:val="24"/>
          <w:szCs w:val="24"/>
        </w:rPr>
        <w:t>:</w:t>
      </w:r>
      <w:r w:rsidRPr="00CE57BA">
        <w:rPr>
          <w:sz w:val="24"/>
          <w:szCs w:val="24"/>
        </w:rPr>
        <w:t> Para suscribir el componente a su ciclo de vida.</w:t>
      </w:r>
    </w:p>
    <w:p w14:paraId="5238197C" w14:textId="77777777" w:rsidR="00CE57BA" w:rsidRPr="00CE57BA" w:rsidRDefault="00CE57BA" w:rsidP="00CE57BA">
      <w:pPr>
        <w:numPr>
          <w:ilvl w:val="0"/>
          <w:numId w:val="18"/>
        </w:numPr>
        <w:rPr>
          <w:sz w:val="24"/>
          <w:szCs w:val="24"/>
        </w:rPr>
      </w:pPr>
      <w:proofErr w:type="spellStart"/>
      <w:r w:rsidRPr="00CE57BA">
        <w:rPr>
          <w:b/>
          <w:bCs/>
          <w:sz w:val="24"/>
          <w:szCs w:val="24"/>
        </w:rPr>
        <w:t>useReducer</w:t>
      </w:r>
      <w:proofErr w:type="spellEnd"/>
      <w:r w:rsidRPr="00CE57BA">
        <w:rPr>
          <w:b/>
          <w:bCs/>
          <w:sz w:val="24"/>
          <w:szCs w:val="24"/>
        </w:rPr>
        <w:t>:</w:t>
      </w:r>
      <w:r w:rsidRPr="00CE57BA">
        <w:rPr>
          <w:sz w:val="24"/>
          <w:szCs w:val="24"/>
        </w:rPr>
        <w:t> Ejecutar un efecto basado en una acción.</w:t>
      </w:r>
    </w:p>
    <w:p w14:paraId="4D3689CE" w14:textId="77777777" w:rsidR="00CE57BA" w:rsidRPr="00CE57BA" w:rsidRDefault="00CE57BA" w:rsidP="00CE57BA">
      <w:pPr>
        <w:rPr>
          <w:sz w:val="24"/>
          <w:szCs w:val="24"/>
        </w:rPr>
      </w:pPr>
      <w:proofErr w:type="spellStart"/>
      <w:r w:rsidRPr="00CE57BA">
        <w:rPr>
          <w:b/>
          <w:bCs/>
          <w:sz w:val="24"/>
          <w:szCs w:val="24"/>
        </w:rPr>
        <w:t>Custom</w:t>
      </w:r>
      <w:proofErr w:type="spellEnd"/>
      <w:r w:rsidRPr="00CE57BA">
        <w:rPr>
          <w:b/>
          <w:bCs/>
          <w:sz w:val="24"/>
          <w:szCs w:val="24"/>
        </w:rPr>
        <w:t xml:space="preserve"> </w:t>
      </w:r>
      <w:proofErr w:type="spellStart"/>
      <w:r w:rsidRPr="00CE57BA">
        <w:rPr>
          <w:b/>
          <w:bCs/>
          <w:sz w:val="24"/>
          <w:szCs w:val="24"/>
        </w:rPr>
        <w:t>Hooks</w:t>
      </w:r>
      <w:proofErr w:type="spellEnd"/>
      <w:r w:rsidRPr="00CE57BA">
        <w:rPr>
          <w:b/>
          <w:bCs/>
          <w:sz w:val="24"/>
          <w:szCs w:val="24"/>
        </w:rPr>
        <w:t>:</w:t>
      </w:r>
      <w:r w:rsidRPr="00CE57BA">
        <w:rPr>
          <w:sz w:val="24"/>
          <w:szCs w:val="24"/>
        </w:rPr>
        <w:t> Usamos los </w:t>
      </w:r>
      <w:proofErr w:type="spellStart"/>
      <w:r w:rsidRPr="00CE57BA">
        <w:rPr>
          <w:i/>
          <w:iCs/>
          <w:sz w:val="24"/>
          <w:szCs w:val="24"/>
        </w:rPr>
        <w:t>hooks</w:t>
      </w:r>
      <w:proofErr w:type="spellEnd"/>
      <w:r w:rsidRPr="00CE57BA">
        <w:rPr>
          <w:sz w:val="24"/>
          <w:szCs w:val="24"/>
        </w:rPr>
        <w:t> fundamentales para crear nuevos </w:t>
      </w:r>
      <w:proofErr w:type="spellStart"/>
      <w:r w:rsidRPr="00CE57BA">
        <w:rPr>
          <w:i/>
          <w:iCs/>
          <w:sz w:val="24"/>
          <w:szCs w:val="24"/>
        </w:rPr>
        <w:t>hooks</w:t>
      </w:r>
      <w:proofErr w:type="spellEnd"/>
      <w:r w:rsidRPr="00CE57BA">
        <w:rPr>
          <w:i/>
          <w:iCs/>
          <w:sz w:val="24"/>
          <w:szCs w:val="24"/>
        </w:rPr>
        <w:t xml:space="preserve"> </w:t>
      </w:r>
      <w:proofErr w:type="spellStart"/>
      <w:r w:rsidRPr="00CE57BA">
        <w:rPr>
          <w:i/>
          <w:iCs/>
          <w:sz w:val="24"/>
          <w:szCs w:val="24"/>
        </w:rPr>
        <w:t>custom</w:t>
      </w:r>
      <w:proofErr w:type="spellEnd"/>
      <w:r w:rsidRPr="00CE57BA">
        <w:rPr>
          <w:sz w:val="24"/>
          <w:szCs w:val="24"/>
        </w:rPr>
        <w:t>. Estos </w:t>
      </w:r>
      <w:proofErr w:type="spellStart"/>
      <w:r w:rsidRPr="00CE57BA">
        <w:rPr>
          <w:i/>
          <w:iCs/>
          <w:sz w:val="24"/>
          <w:szCs w:val="24"/>
        </w:rPr>
        <w:t>hooks</w:t>
      </w:r>
      <w:proofErr w:type="spellEnd"/>
      <w:r w:rsidRPr="00CE57BA">
        <w:rPr>
          <w:sz w:val="24"/>
          <w:szCs w:val="24"/>
        </w:rPr>
        <w:t> irán en su propia función y su nombre comenzará con la palabra </w:t>
      </w:r>
      <w:r w:rsidRPr="00CE57BA">
        <w:rPr>
          <w:i/>
          <w:iCs/>
          <w:sz w:val="24"/>
          <w:szCs w:val="24"/>
        </w:rPr>
        <w:t>use</w:t>
      </w:r>
      <w:r w:rsidRPr="00CE57BA">
        <w:rPr>
          <w:sz w:val="24"/>
          <w:szCs w:val="24"/>
        </w:rPr>
        <w:t>. Otra de sus características es que no pueden ser ejecutados condicionalmente (</w:t>
      </w:r>
      <w:proofErr w:type="spellStart"/>
      <w:r w:rsidRPr="00CE57BA">
        <w:rPr>
          <w:i/>
          <w:iCs/>
          <w:sz w:val="24"/>
          <w:szCs w:val="24"/>
        </w:rPr>
        <w:t>if</w:t>
      </w:r>
      <w:proofErr w:type="spellEnd"/>
      <w:r w:rsidRPr="00CE57BA">
        <w:rPr>
          <w:sz w:val="24"/>
          <w:szCs w:val="24"/>
        </w:rPr>
        <w:t>).</w:t>
      </w:r>
    </w:p>
    <w:p w14:paraId="405182EC" w14:textId="77777777" w:rsidR="00CE57BA" w:rsidRPr="00CE57BA" w:rsidRDefault="00CE57BA" w:rsidP="00CE57BA">
      <w:pPr>
        <w:numPr>
          <w:ilvl w:val="0"/>
          <w:numId w:val="19"/>
        </w:numPr>
        <w:rPr>
          <w:sz w:val="24"/>
          <w:szCs w:val="24"/>
        </w:rPr>
      </w:pPr>
      <w:proofErr w:type="spellStart"/>
      <w:r w:rsidRPr="00CE57BA">
        <w:rPr>
          <w:i/>
          <w:iCs/>
          <w:sz w:val="24"/>
          <w:szCs w:val="24"/>
        </w:rPr>
        <w:t>useState</w:t>
      </w:r>
      <w:proofErr w:type="spellEnd"/>
      <w:r w:rsidRPr="00CE57BA">
        <w:rPr>
          <w:sz w:val="24"/>
          <w:szCs w:val="24"/>
        </w:rPr>
        <w:t> regresa un arreglo de dos argumentos.</w:t>
      </w:r>
    </w:p>
    <w:p w14:paraId="1DFF2B4E" w14:textId="7DB3B1DC" w:rsidR="00CE57BA" w:rsidRDefault="00A0122F" w:rsidP="00754E07">
      <w:pPr>
        <w:rPr>
          <w:sz w:val="24"/>
          <w:szCs w:val="24"/>
        </w:rPr>
      </w:pPr>
      <w:hyperlink r:id="rId12" w:history="1">
        <w:r w:rsidRPr="001C5CFF">
          <w:rPr>
            <w:rStyle w:val="Hipervnculo"/>
            <w:sz w:val="24"/>
            <w:szCs w:val="24"/>
          </w:rPr>
          <w:t>https://github.com/danyel117/platzi-badges</w:t>
        </w:r>
      </w:hyperlink>
    </w:p>
    <w:p w14:paraId="09CD82B8" w14:textId="52DDB50B" w:rsidR="00A0122F" w:rsidRPr="00AC3649" w:rsidRDefault="00A0122F" w:rsidP="00754E07">
      <w:pPr>
        <w:rPr>
          <w:sz w:val="24"/>
          <w:szCs w:val="24"/>
        </w:rPr>
      </w:pPr>
      <w:hyperlink r:id="rId13" w:history="1">
        <w:r>
          <w:rPr>
            <w:rStyle w:val="Hipervnculo"/>
          </w:rPr>
          <w:t xml:space="preserve">(3) React.js </w:t>
        </w:r>
        <w:proofErr w:type="spellStart"/>
        <w:r>
          <w:rPr>
            <w:rStyle w:val="Hipervnculo"/>
          </w:rPr>
          <w:t>Hooks</w:t>
        </w:r>
        <w:proofErr w:type="spellEnd"/>
        <w:r>
          <w:rPr>
            <w:rStyle w:val="Hipervnculo"/>
          </w:rPr>
          <w:t xml:space="preserve"> en menos de 20 minutos - YouTube</w:t>
        </w:r>
      </w:hyperlink>
    </w:p>
    <w:sectPr w:rsidR="00A0122F" w:rsidRPr="00AC36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8EC"/>
    <w:multiLevelType w:val="multilevel"/>
    <w:tmpl w:val="C3A2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57FE7"/>
    <w:multiLevelType w:val="multilevel"/>
    <w:tmpl w:val="4C364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D12F1"/>
    <w:multiLevelType w:val="multilevel"/>
    <w:tmpl w:val="AE5A3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F62C54"/>
    <w:multiLevelType w:val="multilevel"/>
    <w:tmpl w:val="A4DC1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583999"/>
    <w:multiLevelType w:val="multilevel"/>
    <w:tmpl w:val="A3B61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3574B"/>
    <w:multiLevelType w:val="multilevel"/>
    <w:tmpl w:val="64DA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3A7840"/>
    <w:multiLevelType w:val="multilevel"/>
    <w:tmpl w:val="F37C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767FE"/>
    <w:multiLevelType w:val="hybridMultilevel"/>
    <w:tmpl w:val="9A66B24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AF73D3"/>
    <w:multiLevelType w:val="multilevel"/>
    <w:tmpl w:val="8A544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1B1C4F"/>
    <w:multiLevelType w:val="multilevel"/>
    <w:tmpl w:val="8B74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635B7D"/>
    <w:multiLevelType w:val="multilevel"/>
    <w:tmpl w:val="23FA9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003DDF"/>
    <w:multiLevelType w:val="multilevel"/>
    <w:tmpl w:val="BB0EC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B609B8"/>
    <w:multiLevelType w:val="multilevel"/>
    <w:tmpl w:val="F98E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DF7F6D"/>
    <w:multiLevelType w:val="multilevel"/>
    <w:tmpl w:val="BDE6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88532A"/>
    <w:multiLevelType w:val="multilevel"/>
    <w:tmpl w:val="5B486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86336F"/>
    <w:multiLevelType w:val="multilevel"/>
    <w:tmpl w:val="C186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7935C7A"/>
    <w:multiLevelType w:val="multilevel"/>
    <w:tmpl w:val="FC08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DBB77EE"/>
    <w:multiLevelType w:val="multilevel"/>
    <w:tmpl w:val="8BE09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6EB6B09"/>
    <w:multiLevelType w:val="multilevel"/>
    <w:tmpl w:val="F37C9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8"/>
  </w:num>
  <w:num w:numId="5">
    <w:abstractNumId w:val="4"/>
  </w:num>
  <w:num w:numId="6">
    <w:abstractNumId w:val="7"/>
  </w:num>
  <w:num w:numId="7">
    <w:abstractNumId w:val="13"/>
  </w:num>
  <w:num w:numId="8">
    <w:abstractNumId w:val="14"/>
  </w:num>
  <w:num w:numId="9">
    <w:abstractNumId w:val="15"/>
  </w:num>
  <w:num w:numId="10">
    <w:abstractNumId w:val="6"/>
  </w:num>
  <w:num w:numId="11">
    <w:abstractNumId w:val="12"/>
  </w:num>
  <w:num w:numId="12">
    <w:abstractNumId w:val="17"/>
  </w:num>
  <w:num w:numId="13">
    <w:abstractNumId w:val="2"/>
  </w:num>
  <w:num w:numId="14">
    <w:abstractNumId w:val="16"/>
  </w:num>
  <w:num w:numId="15">
    <w:abstractNumId w:val="11"/>
  </w:num>
  <w:num w:numId="16">
    <w:abstractNumId w:val="18"/>
  </w:num>
  <w:num w:numId="17">
    <w:abstractNumId w:val="0"/>
  </w:num>
  <w:num w:numId="18">
    <w:abstractNumId w:val="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4C"/>
    <w:rsid w:val="00047380"/>
    <w:rsid w:val="00151BED"/>
    <w:rsid w:val="00251201"/>
    <w:rsid w:val="00392F78"/>
    <w:rsid w:val="003B6720"/>
    <w:rsid w:val="00413D4C"/>
    <w:rsid w:val="004626A5"/>
    <w:rsid w:val="00577259"/>
    <w:rsid w:val="006A6202"/>
    <w:rsid w:val="006A71C5"/>
    <w:rsid w:val="006B6E82"/>
    <w:rsid w:val="006F7F50"/>
    <w:rsid w:val="00754E07"/>
    <w:rsid w:val="008771E6"/>
    <w:rsid w:val="008811E7"/>
    <w:rsid w:val="00906998"/>
    <w:rsid w:val="00A0122F"/>
    <w:rsid w:val="00A37DE8"/>
    <w:rsid w:val="00AA52A4"/>
    <w:rsid w:val="00AB6463"/>
    <w:rsid w:val="00AC3649"/>
    <w:rsid w:val="00B008B5"/>
    <w:rsid w:val="00C72E1F"/>
    <w:rsid w:val="00C83C8F"/>
    <w:rsid w:val="00CE57BA"/>
    <w:rsid w:val="00D77599"/>
    <w:rsid w:val="00DA5A37"/>
    <w:rsid w:val="00DC097D"/>
    <w:rsid w:val="00DF3B5F"/>
    <w:rsid w:val="00FA5CF6"/>
    <w:rsid w:val="00FF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AE957"/>
  <w15:chartTrackingRefBased/>
  <w15:docId w15:val="{CB81E8D1-6887-4981-9EEF-9AFB48B29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5CF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B672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B67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83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5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29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2278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1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7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8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22691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1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7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03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3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1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0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7442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5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77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24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2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6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8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5962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4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68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2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3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2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3845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37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3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903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7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43081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7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27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70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77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896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29355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2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4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52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4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6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37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4472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21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3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5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7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20744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5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09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5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848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71528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2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1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2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9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6132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77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7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3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03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57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0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92766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4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630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9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8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33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656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7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67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228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46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075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58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184643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8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6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8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324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50590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86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910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1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1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40130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8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23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4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66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98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69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24385B"/>
                    <w:right w:val="none" w:sz="0" w:space="0" w:color="auto"/>
                  </w:divBdr>
                  <w:divsChild>
                    <w:div w:id="45417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12" w:space="6" w:color="33B1FF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7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03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3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1C4nqBCTqF6dJMrVYMIs06sgwI5Y1KsF/view?usp=sharing" TargetMode="External"/><Relationship Id="rId13" Type="http://schemas.openxmlformats.org/officeDocument/2006/relationships/hyperlink" Target="https://www.youtube.com/watch?v=ISGCTngdp8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danyel117/platzi-badg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4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hyperlink" Target="https://md5online.es/cifrar-md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-platzi-badges.vercel.app/api/badge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1403</TotalTime>
  <Pages>11</Pages>
  <Words>2001</Words>
  <Characters>11007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Gonzalez</dc:creator>
  <cp:keywords/>
  <dc:description/>
  <cp:lastModifiedBy>Alejandro Gonzalez</cp:lastModifiedBy>
  <cp:revision>13</cp:revision>
  <dcterms:created xsi:type="dcterms:W3CDTF">2021-05-30T02:05:00Z</dcterms:created>
  <dcterms:modified xsi:type="dcterms:W3CDTF">2021-06-07T20:07:00Z</dcterms:modified>
</cp:coreProperties>
</file>